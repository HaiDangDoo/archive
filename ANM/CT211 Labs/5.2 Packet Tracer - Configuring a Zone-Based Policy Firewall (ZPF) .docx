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3A2913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B97943">
        <w:t xml:space="preserve"> </w:t>
      </w:r>
      <w:r w:rsidR="00404D5D">
        <w:t>-</w:t>
      </w:r>
      <w:r w:rsidR="002D6C2A" w:rsidRPr="00FD4A68">
        <w:t xml:space="preserve"> </w:t>
      </w:r>
      <w:r w:rsidR="003550F8" w:rsidRPr="00744BF3">
        <w:t xml:space="preserve">Configuring </w:t>
      </w:r>
      <w:r w:rsidR="003550F8">
        <w:t>a Zone-B</w:t>
      </w:r>
      <w:r w:rsidR="003550F8" w:rsidRPr="00744BF3">
        <w:t>ased Policy Firewall (ZPF)</w:t>
      </w:r>
      <w:r w:rsidR="004D36D7" w:rsidRPr="00FD4A68">
        <w:t xml:space="preserve"> </w:t>
      </w:r>
      <w:del w:id="0" w:author="student" w:date="2024-03-08T09:27:00Z">
        <w:r w:rsidR="00D84BDA" w:rsidRPr="00FD4A68" w:rsidDel="00E5504B">
          <w:rPr>
            <w:rStyle w:val="LabTitleInstVersred"/>
          </w:rPr>
          <w:delText>(Instructor Version)</w:delText>
        </w:r>
      </w:del>
    </w:p>
    <w:p w:rsidR="009A1CF4" w:rsidRPr="009A1CF4" w:rsidDel="00A011FC" w:rsidRDefault="009A1CF4" w:rsidP="009A1CF4">
      <w:pPr>
        <w:pStyle w:val="InstNoteRed"/>
        <w:rPr>
          <w:del w:id="1" w:author="student" w:date="2024-04-03T13:25:00Z"/>
        </w:rPr>
      </w:pPr>
      <w:del w:id="2" w:author="student" w:date="2024-04-03T13:25:00Z">
        <w:r w:rsidRPr="009A1CF4" w:rsidDel="00A011FC">
          <w:rPr>
            <w:b/>
          </w:rPr>
          <w:delText>Instructor Note</w:delText>
        </w:r>
        <w:r w:rsidRPr="001C05A1" w:rsidDel="00A011FC">
          <w:delText>:</w:delText>
        </w:r>
        <w:r w:rsidRPr="009A1CF4" w:rsidDel="00A011FC">
          <w:delText xml:space="preserve"> Red </w:delText>
        </w:r>
        <w:r w:rsidR="001133DD" w:rsidDel="00A011FC">
          <w:delText xml:space="preserve">font color </w:delText>
        </w:r>
        <w:r w:rsidRPr="009A1CF4" w:rsidDel="00A011FC">
          <w:delText xml:space="preserve">or </w:delText>
        </w:r>
        <w:r w:rsidR="00674018" w:rsidDel="00A011FC">
          <w:delText>g</w:delText>
        </w:r>
        <w:r w:rsidRPr="009A1CF4" w:rsidDel="00A011FC">
          <w:delText>ray highlights indicate text that appears in the instructor copy only.</w:delText>
        </w:r>
      </w:del>
    </w:p>
    <w:p w:rsidR="003C6BCA" w:rsidRDefault="001E38E0" w:rsidP="0014219C">
      <w:pPr>
        <w:pStyle w:val="LabSection"/>
      </w:pPr>
      <w:bookmarkStart w:id="3" w:name="_GoBack"/>
      <w:bookmarkEnd w:id="3"/>
      <w:r>
        <w:t>Topology</w:t>
      </w:r>
    </w:p>
    <w:p w:rsidR="008C4307" w:rsidRDefault="00C909C5" w:rsidP="00A6283D">
      <w:pPr>
        <w:pStyle w:val="Visual"/>
      </w:pPr>
      <w:r w:rsidRPr="00C909C5">
        <w:rPr>
          <w:noProof/>
        </w:rPr>
        <w:drawing>
          <wp:inline distT="0" distB="0" distL="0" distR="0" wp14:anchorId="1E116697" wp14:editId="457D701C">
            <wp:extent cx="58864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09147A">
      <w:pPr>
        <w:pStyle w:val="LabSection"/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  <w:gridCol w:w="1800"/>
      </w:tblGrid>
      <w:tr w:rsidR="00F17559" w:rsidTr="003A2913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Default Gateway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3A2913">
            <w:pPr>
              <w:pStyle w:val="TableHeading"/>
            </w:pPr>
            <w:r>
              <w:t>Switch Port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F17559" w:rsidRPr="00E87D62" w:rsidRDefault="00F17559" w:rsidP="00F17559">
            <w:pPr>
              <w:pStyle w:val="TableText"/>
            </w:pPr>
            <w:r>
              <w:t>R1</w:t>
            </w:r>
          </w:p>
        </w:tc>
        <w:tc>
          <w:tcPr>
            <w:tcW w:w="1620" w:type="dxa"/>
            <w:vAlign w:val="bottom"/>
          </w:tcPr>
          <w:p w:rsidR="00F17559" w:rsidRPr="00E87D62" w:rsidRDefault="00BA72EC" w:rsidP="009F4C2E">
            <w:pPr>
              <w:pStyle w:val="TableText"/>
            </w:pPr>
            <w:r>
              <w:t>G</w:t>
            </w:r>
            <w:r w:rsidR="00F17559" w:rsidRPr="00E87D62">
              <w:t>0/1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192.168.1.1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4305D">
            <w:pPr>
              <w:pStyle w:val="TableText"/>
            </w:pPr>
            <w:r>
              <w:t>S1 F0/5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F17559" w:rsidRPr="00E87D62" w:rsidRDefault="00F17559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S0/0/0 (DCE)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10.1.1.1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87D62">
            <w:pPr>
              <w:pStyle w:val="TableText"/>
            </w:pPr>
            <w:r>
              <w:t>N/A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F17559" w:rsidRPr="00E87D62" w:rsidRDefault="00F17559" w:rsidP="00F17559">
            <w:pPr>
              <w:pStyle w:val="TableText"/>
            </w:pPr>
            <w:r w:rsidRPr="00E87D62">
              <w:t>R2</w:t>
            </w: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S0/0/0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10.1.1.2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87D62">
            <w:pPr>
              <w:pStyle w:val="TableText"/>
            </w:pPr>
            <w:r>
              <w:t>N/A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F17559" w:rsidRPr="00E87D62" w:rsidRDefault="00F17559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S0/0/1 (DCE)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10.2.2.2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87D62">
            <w:pPr>
              <w:pStyle w:val="TableText"/>
            </w:pPr>
            <w:r>
              <w:t>N/A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F17559" w:rsidRPr="00E87D62" w:rsidRDefault="00F17559" w:rsidP="00F17559">
            <w:pPr>
              <w:pStyle w:val="TableText"/>
            </w:pPr>
            <w:r>
              <w:t>R3</w:t>
            </w:r>
          </w:p>
        </w:tc>
        <w:tc>
          <w:tcPr>
            <w:tcW w:w="1620" w:type="dxa"/>
            <w:vAlign w:val="bottom"/>
          </w:tcPr>
          <w:p w:rsidR="00F17559" w:rsidRPr="00E87D62" w:rsidRDefault="00BA72EC" w:rsidP="00E4305D">
            <w:pPr>
              <w:pStyle w:val="TableText"/>
            </w:pPr>
            <w:r>
              <w:t>G</w:t>
            </w:r>
            <w:r w:rsidR="00F17559" w:rsidRPr="00E87D62">
              <w:t>0/1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192.168.3.1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4305D">
            <w:pPr>
              <w:pStyle w:val="TableText"/>
            </w:pPr>
            <w:r>
              <w:t>S3 F0/5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F17559" w:rsidRPr="00E87D62" w:rsidRDefault="00F17559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>
              <w:t>S0/0/1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10.2.2.1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87D62">
            <w:pPr>
              <w:pStyle w:val="TableText"/>
            </w:pPr>
            <w:r>
              <w:t>N/A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192.168.1.3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192.168.1.1</w:t>
            </w:r>
          </w:p>
        </w:tc>
        <w:tc>
          <w:tcPr>
            <w:tcW w:w="1800" w:type="dxa"/>
          </w:tcPr>
          <w:p w:rsidR="00F17559" w:rsidRPr="00E87D62" w:rsidRDefault="00F17559" w:rsidP="00E4305D">
            <w:pPr>
              <w:pStyle w:val="TableText"/>
            </w:pPr>
            <w:r>
              <w:t>S1 F0/6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192.168.3.3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192.168.3.1</w:t>
            </w:r>
          </w:p>
        </w:tc>
        <w:tc>
          <w:tcPr>
            <w:tcW w:w="1800" w:type="dxa"/>
          </w:tcPr>
          <w:p w:rsidR="00F17559" w:rsidRPr="00E87D62" w:rsidRDefault="00F17559" w:rsidP="00E4305D">
            <w:pPr>
              <w:pStyle w:val="TableText"/>
            </w:pPr>
            <w:r>
              <w:t>S3 F0/18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D3731A" w:rsidRPr="00744BF3" w:rsidRDefault="00D3731A" w:rsidP="00D3731A">
      <w:pPr>
        <w:pStyle w:val="Bulletlevel1"/>
        <w:rPr>
          <w:szCs w:val="20"/>
        </w:rPr>
      </w:pPr>
      <w:r w:rsidRPr="00744BF3">
        <w:t>Verify connectivity among devices before firewall configuration</w:t>
      </w:r>
      <w:r>
        <w:rPr>
          <w:szCs w:val="20"/>
        </w:rPr>
        <w:t>.</w:t>
      </w:r>
    </w:p>
    <w:p w:rsidR="00D3731A" w:rsidRPr="00744BF3" w:rsidRDefault="00D3731A" w:rsidP="00D3731A">
      <w:pPr>
        <w:pStyle w:val="Bulletlevel1"/>
        <w:rPr>
          <w:szCs w:val="20"/>
        </w:rPr>
      </w:pPr>
      <w:r w:rsidRPr="00744BF3">
        <w:t>Configure a zone-based policy (Z</w:t>
      </w:r>
      <w:r>
        <w:t>PF</w:t>
      </w:r>
      <w:r w:rsidR="00F258F5">
        <w:t>) firewall on</w:t>
      </w:r>
      <w:r w:rsidRPr="00744BF3">
        <w:t xml:space="preserve"> R3</w:t>
      </w:r>
      <w:r>
        <w:t>.</w:t>
      </w:r>
    </w:p>
    <w:p w:rsidR="00D3731A" w:rsidRPr="00D3731A" w:rsidRDefault="00D3731A" w:rsidP="00D3731A">
      <w:pPr>
        <w:pStyle w:val="Bulletlevel1"/>
        <w:rPr>
          <w:rFonts w:eastAsia="Arial"/>
        </w:rPr>
      </w:pPr>
      <w:r w:rsidRPr="00744BF3">
        <w:t>Verify Z</w:t>
      </w:r>
      <w:r>
        <w:t>PF</w:t>
      </w:r>
      <w:r w:rsidRPr="00744BF3">
        <w:t xml:space="preserve"> firewall </w:t>
      </w:r>
      <w:r w:rsidR="00F258F5">
        <w:t>functionality using ping, SSH</w:t>
      </w:r>
      <w:r w:rsidR="00674018">
        <w:t>,</w:t>
      </w:r>
      <w:r w:rsidRPr="00744BF3">
        <w:t xml:space="preserve"> and a web browser</w:t>
      </w:r>
      <w:r>
        <w:rPr>
          <w:szCs w:val="20"/>
        </w:rPr>
        <w:t>.</w:t>
      </w:r>
    </w:p>
    <w:p w:rsidR="00231DCA" w:rsidRPr="008402F2" w:rsidRDefault="00231DCA" w:rsidP="00D3731A">
      <w:pPr>
        <w:pStyle w:val="LabSection"/>
        <w:rPr>
          <w:rFonts w:eastAsia="Arial"/>
        </w:rPr>
      </w:pPr>
      <w:r w:rsidRPr="008402F2">
        <w:rPr>
          <w:rFonts w:eastAsia="Arial"/>
        </w:rPr>
        <w:t>Background</w:t>
      </w:r>
      <w:r w:rsidR="008402F2">
        <w:t>/Scenario</w:t>
      </w:r>
    </w:p>
    <w:p w:rsidR="00926DA2" w:rsidRPr="00744BF3" w:rsidRDefault="00926DA2" w:rsidP="00B32216">
      <w:pPr>
        <w:pStyle w:val="BodyTextL25"/>
      </w:pPr>
      <w:r w:rsidRPr="00744BF3">
        <w:rPr>
          <w:color w:val="000000"/>
        </w:rPr>
        <w:t>Z</w:t>
      </w:r>
      <w:r>
        <w:rPr>
          <w:color w:val="000000"/>
        </w:rPr>
        <w:t>PF</w:t>
      </w:r>
      <w:r w:rsidR="003B71AF">
        <w:rPr>
          <w:color w:val="000000"/>
        </w:rPr>
        <w:t>s</w:t>
      </w:r>
      <w:r w:rsidRPr="00744BF3">
        <w:rPr>
          <w:color w:val="000000"/>
        </w:rPr>
        <w:t xml:space="preserve"> are the latest development in the evolution of Cisco firewall technologies. </w:t>
      </w:r>
      <w:r w:rsidRPr="00744BF3">
        <w:t xml:space="preserve">In this activity, you </w:t>
      </w:r>
      <w:r w:rsidR="00674018">
        <w:t xml:space="preserve">will </w:t>
      </w:r>
      <w:r w:rsidRPr="00744BF3">
        <w:t>configure a basic Z</w:t>
      </w:r>
      <w:r>
        <w:t>P</w:t>
      </w:r>
      <w:r w:rsidRPr="00744BF3">
        <w:t xml:space="preserve">F on an edge router R3 that allows internal hosts access to external resources and blocks external hosts from accessing internal resources. You </w:t>
      </w:r>
      <w:r w:rsidR="00674018">
        <w:t xml:space="preserve">will </w:t>
      </w:r>
      <w:r w:rsidRPr="00744BF3">
        <w:t>then verify firewall functionality from internal and external hosts.</w:t>
      </w:r>
    </w:p>
    <w:p w:rsidR="00926DA2" w:rsidRPr="00744BF3" w:rsidRDefault="00926DA2" w:rsidP="00B32216">
      <w:pPr>
        <w:pStyle w:val="BodyTextL25"/>
      </w:pPr>
      <w:r w:rsidRPr="00744BF3">
        <w:t>The routers have been pre-configured with the following:</w:t>
      </w:r>
    </w:p>
    <w:p w:rsidR="00926DA2" w:rsidRPr="00DC70E6" w:rsidRDefault="00926DA2" w:rsidP="00B32216">
      <w:pPr>
        <w:pStyle w:val="Bulletlevel2"/>
        <w:rPr>
          <w:b/>
        </w:rPr>
      </w:pPr>
      <w:r>
        <w:t>Console p</w:t>
      </w:r>
      <w:r w:rsidRPr="00744BF3">
        <w:t>assword</w:t>
      </w:r>
      <w:r>
        <w:t xml:space="preserve">: </w:t>
      </w:r>
      <w:r w:rsidRPr="00DC70E6">
        <w:rPr>
          <w:b/>
        </w:rPr>
        <w:t>ciscoconpa55</w:t>
      </w:r>
    </w:p>
    <w:p w:rsidR="00926DA2" w:rsidRPr="00DC70E6" w:rsidRDefault="00926DA2" w:rsidP="00B32216">
      <w:pPr>
        <w:pStyle w:val="Bulletlevel2"/>
        <w:rPr>
          <w:b/>
        </w:rPr>
      </w:pPr>
      <w:r>
        <w:t xml:space="preserve">Password for </w:t>
      </w:r>
      <w:r w:rsidRPr="00744BF3">
        <w:t>vty lines</w:t>
      </w:r>
      <w:r>
        <w:t xml:space="preserve">: </w:t>
      </w:r>
      <w:r w:rsidRPr="00DC70E6">
        <w:rPr>
          <w:b/>
        </w:rPr>
        <w:t>ciscovtypa55</w:t>
      </w:r>
    </w:p>
    <w:p w:rsidR="00926DA2" w:rsidRPr="00744BF3" w:rsidRDefault="00926DA2" w:rsidP="00B32216">
      <w:pPr>
        <w:pStyle w:val="Bulletlevel2"/>
      </w:pPr>
      <w:r w:rsidRPr="00744BF3">
        <w:t xml:space="preserve">Enable password: </w:t>
      </w:r>
      <w:r w:rsidRPr="00744BF3">
        <w:rPr>
          <w:b/>
        </w:rPr>
        <w:t>cisco</w:t>
      </w:r>
      <w:r>
        <w:rPr>
          <w:b/>
        </w:rPr>
        <w:t>enpa55</w:t>
      </w:r>
    </w:p>
    <w:p w:rsidR="00926DA2" w:rsidRDefault="00926DA2" w:rsidP="00B32216">
      <w:pPr>
        <w:pStyle w:val="Bulletlevel2"/>
      </w:pPr>
      <w:r w:rsidRPr="00744BF3">
        <w:t>Host names and IP addressing</w:t>
      </w:r>
    </w:p>
    <w:p w:rsidR="00F31C27" w:rsidRPr="00744BF3" w:rsidRDefault="00F31C27" w:rsidP="00B32216">
      <w:pPr>
        <w:pStyle w:val="Bulletlevel2"/>
      </w:pPr>
      <w:r>
        <w:lastRenderedPageBreak/>
        <w:t xml:space="preserve">Local username and password: </w:t>
      </w:r>
      <w:r>
        <w:rPr>
          <w:b/>
        </w:rPr>
        <w:t>Admin</w:t>
      </w:r>
      <w:r>
        <w:t xml:space="preserve"> / </w:t>
      </w:r>
      <w:r>
        <w:rPr>
          <w:b/>
        </w:rPr>
        <w:t>Adminpa55</w:t>
      </w:r>
    </w:p>
    <w:p w:rsidR="00926DA2" w:rsidRPr="00744BF3" w:rsidRDefault="00926DA2" w:rsidP="00B32216">
      <w:pPr>
        <w:pStyle w:val="Bulletlevel2"/>
      </w:pPr>
      <w:r w:rsidRPr="00744BF3">
        <w:t>Static routing</w:t>
      </w:r>
    </w:p>
    <w:p w:rsidR="00926DA2" w:rsidRPr="00744BF3" w:rsidRDefault="00926DA2" w:rsidP="00926DA2">
      <w:pPr>
        <w:pStyle w:val="PartHead"/>
      </w:pPr>
      <w:r w:rsidRPr="00744BF3">
        <w:rPr>
          <w:color w:val="000000"/>
        </w:rPr>
        <w:t xml:space="preserve">Verify </w:t>
      </w:r>
      <w:r w:rsidRPr="00744BF3">
        <w:t>Basic Network Connectivity</w:t>
      </w:r>
    </w:p>
    <w:p w:rsidR="00926DA2" w:rsidRPr="00744BF3" w:rsidRDefault="00926DA2" w:rsidP="00B32216">
      <w:pPr>
        <w:pStyle w:val="BodyTextL25"/>
      </w:pPr>
      <w:r w:rsidRPr="00744BF3">
        <w:t>Verify network connectivity prior to configuring the zone-based policy firewall.</w:t>
      </w:r>
    </w:p>
    <w:p w:rsidR="00926DA2" w:rsidRPr="00744BF3" w:rsidRDefault="00926DA2" w:rsidP="00B32216">
      <w:pPr>
        <w:pStyle w:val="StepHead"/>
      </w:pPr>
      <w:r w:rsidRPr="00744BF3">
        <w:t>From the PC-</w:t>
      </w:r>
      <w:r>
        <w:t>A</w:t>
      </w:r>
      <w:r w:rsidRPr="00744BF3">
        <w:t xml:space="preserve"> command prompt, ping PC-</w:t>
      </w:r>
      <w:r>
        <w:t>C</w:t>
      </w:r>
      <w:r w:rsidRPr="00744BF3">
        <w:t xml:space="preserve"> at 192.168.</w:t>
      </w:r>
      <w:r>
        <w:t>3</w:t>
      </w:r>
      <w:r w:rsidRPr="00744BF3">
        <w:t>.3.</w:t>
      </w:r>
    </w:p>
    <w:p w:rsidR="008314A1" w:rsidRDefault="008314A1" w:rsidP="00B32216">
      <w:pPr>
        <w:pStyle w:val="StepHead"/>
      </w:pPr>
      <w:r>
        <w:t>Access R2 using SSH.</w:t>
      </w:r>
    </w:p>
    <w:p w:rsidR="008314A1" w:rsidRDefault="00926DA2" w:rsidP="008314A1">
      <w:pPr>
        <w:pStyle w:val="SubStepAlpha"/>
      </w:pPr>
      <w:r w:rsidRPr="00744BF3">
        <w:t xml:space="preserve">From the </w:t>
      </w:r>
      <w:r w:rsidRPr="00E23348">
        <w:rPr>
          <w:b/>
        </w:rPr>
        <w:t>PC-C</w:t>
      </w:r>
      <w:r w:rsidRPr="00744BF3">
        <w:t xml:space="preserve"> command prompt, </w:t>
      </w:r>
      <w:r w:rsidR="00A81EA0">
        <w:t>SSH</w:t>
      </w:r>
      <w:r w:rsidR="00F258F5">
        <w:t xml:space="preserve"> to the </w:t>
      </w:r>
      <w:r w:rsidRPr="00744BF3">
        <w:t>S0/0/1 interface</w:t>
      </w:r>
      <w:r w:rsidR="00F258F5">
        <w:t xml:space="preserve"> on </w:t>
      </w:r>
      <w:r w:rsidR="00F258F5" w:rsidRPr="008314A1">
        <w:rPr>
          <w:b/>
        </w:rPr>
        <w:t>R2</w:t>
      </w:r>
      <w:r w:rsidR="008314A1">
        <w:t xml:space="preserve"> at </w:t>
      </w:r>
      <w:r w:rsidR="008314A1" w:rsidRPr="008314A1">
        <w:rPr>
          <w:b/>
        </w:rPr>
        <w:t>10.2.2.2</w:t>
      </w:r>
      <w:r w:rsidR="008314A1">
        <w:t xml:space="preserve">. Use the username </w:t>
      </w:r>
      <w:r w:rsidR="008314A1" w:rsidRPr="008314A1">
        <w:rPr>
          <w:b/>
        </w:rPr>
        <w:t>Admin</w:t>
      </w:r>
      <w:r w:rsidR="008314A1">
        <w:t xml:space="preserve"> and password </w:t>
      </w:r>
      <w:r w:rsidR="008314A1" w:rsidRPr="008314A1">
        <w:rPr>
          <w:b/>
        </w:rPr>
        <w:t>Adminpa55</w:t>
      </w:r>
      <w:r w:rsidR="00B22DA3">
        <w:t xml:space="preserve"> to log in.</w:t>
      </w:r>
    </w:p>
    <w:p w:rsidR="008314A1" w:rsidRDefault="008314A1" w:rsidP="008314A1">
      <w:pPr>
        <w:pStyle w:val="CMD"/>
      </w:pPr>
      <w:r>
        <w:t xml:space="preserve">PC&gt; </w:t>
      </w:r>
      <w:r w:rsidRPr="008314A1">
        <w:rPr>
          <w:b/>
        </w:rPr>
        <w:t>ssh -l Admin 10.2.2.2</w:t>
      </w:r>
    </w:p>
    <w:p w:rsidR="00926DA2" w:rsidRPr="00744BF3" w:rsidRDefault="00926DA2" w:rsidP="008314A1">
      <w:pPr>
        <w:pStyle w:val="SubStepAlpha"/>
      </w:pPr>
      <w:r w:rsidRPr="00744BF3">
        <w:t xml:space="preserve">Exit the </w:t>
      </w:r>
      <w:r w:rsidR="00A81EA0">
        <w:t>SSH</w:t>
      </w:r>
      <w:r w:rsidRPr="00744BF3">
        <w:t xml:space="preserve"> session.</w:t>
      </w:r>
    </w:p>
    <w:p w:rsidR="00926DA2" w:rsidRDefault="00926DA2" w:rsidP="00B32216">
      <w:pPr>
        <w:pStyle w:val="StepHead"/>
      </w:pPr>
      <w:r w:rsidRPr="00744BF3">
        <w:t>From PC-C, open a web browser to the PC-A server</w:t>
      </w:r>
      <w:r>
        <w:t>.</w:t>
      </w:r>
    </w:p>
    <w:p w:rsidR="00926DA2" w:rsidRDefault="00926DA2" w:rsidP="00B32216">
      <w:pPr>
        <w:pStyle w:val="SubStepAlpha"/>
      </w:pPr>
      <w:r>
        <w:t xml:space="preserve">Click the </w:t>
      </w:r>
      <w:r w:rsidRPr="00887E2F">
        <w:rPr>
          <w:b/>
        </w:rPr>
        <w:t>Desktop</w:t>
      </w:r>
      <w:r>
        <w:t xml:space="preserve"> tab and </w:t>
      </w:r>
      <w:r w:rsidR="00674018">
        <w:t xml:space="preserve">then </w:t>
      </w:r>
      <w:r>
        <w:t xml:space="preserve">click the </w:t>
      </w:r>
      <w:r w:rsidRPr="00887E2F">
        <w:rPr>
          <w:b/>
        </w:rPr>
        <w:t>Web Browser</w:t>
      </w:r>
      <w:r w:rsidRPr="00744BF3">
        <w:t xml:space="preserve"> </w:t>
      </w:r>
      <w:r>
        <w:t xml:space="preserve">application. Enter the </w:t>
      </w:r>
      <w:r w:rsidR="00A93353" w:rsidRPr="00A93353">
        <w:rPr>
          <w:b/>
        </w:rPr>
        <w:t>PC-A</w:t>
      </w:r>
      <w:r>
        <w:t xml:space="preserve"> IP address </w:t>
      </w:r>
      <w:r w:rsidR="00A93353" w:rsidRPr="00A93353">
        <w:rPr>
          <w:b/>
        </w:rPr>
        <w:t>192.168.1.3</w:t>
      </w:r>
      <w:r>
        <w:t xml:space="preserve"> as the URL. The Packet Tracer welcome page from the web server should be displayed.</w:t>
      </w:r>
    </w:p>
    <w:p w:rsidR="00926DA2" w:rsidRPr="00744BF3" w:rsidRDefault="00926DA2" w:rsidP="00B32216">
      <w:pPr>
        <w:pStyle w:val="SubStepAlpha"/>
      </w:pPr>
      <w:r w:rsidRPr="00744BF3">
        <w:t xml:space="preserve">Close the browser on </w:t>
      </w:r>
      <w:r w:rsidR="00A93353" w:rsidRPr="00A93353">
        <w:rPr>
          <w:b/>
        </w:rPr>
        <w:t>PC-C</w:t>
      </w:r>
      <w:r w:rsidRPr="00744BF3">
        <w:t>.</w:t>
      </w:r>
    </w:p>
    <w:p w:rsidR="00926DA2" w:rsidRPr="00744BF3" w:rsidRDefault="00926DA2" w:rsidP="00926DA2">
      <w:pPr>
        <w:pStyle w:val="PartHead"/>
      </w:pPr>
      <w:r w:rsidRPr="00744BF3">
        <w:t>Create the Firewall Zones on R3</w:t>
      </w:r>
    </w:p>
    <w:p w:rsidR="00926DA2" w:rsidRPr="00744BF3" w:rsidRDefault="00926DA2" w:rsidP="00926DA2">
      <w:pPr>
        <w:pStyle w:val="BodyTextL25"/>
      </w:pPr>
      <w:r w:rsidRPr="00926DA2">
        <w:rPr>
          <w:b/>
        </w:rPr>
        <w:t>Note</w:t>
      </w:r>
      <w:r>
        <w:t xml:space="preserve">: </w:t>
      </w:r>
      <w:r w:rsidRPr="00744BF3">
        <w:t>For all configuration tasks, be sure to us</w:t>
      </w:r>
      <w:r w:rsidR="00B32216">
        <w:t>e the exact names as specified.</w:t>
      </w:r>
    </w:p>
    <w:p w:rsidR="009B405A" w:rsidRDefault="009B405A" w:rsidP="00B32216">
      <w:pPr>
        <w:pStyle w:val="StepHead"/>
      </w:pPr>
      <w:r>
        <w:t>Enable the Security Technology package.</w:t>
      </w:r>
    </w:p>
    <w:p w:rsidR="009B405A" w:rsidRDefault="009B405A" w:rsidP="009B405A">
      <w:pPr>
        <w:pStyle w:val="SubStepAlpha"/>
      </w:pPr>
      <w:r>
        <w:t xml:space="preserve">On </w:t>
      </w:r>
      <w:r w:rsidRPr="00E23348">
        <w:rPr>
          <w:b/>
        </w:rPr>
        <w:t>R3</w:t>
      </w:r>
      <w:r>
        <w:t xml:space="preserve">, issue the </w:t>
      </w:r>
      <w:r>
        <w:rPr>
          <w:b/>
        </w:rPr>
        <w:t>show version</w:t>
      </w:r>
      <w:r>
        <w:t xml:space="preserve"> command to view the Technology Package license information.</w:t>
      </w:r>
    </w:p>
    <w:p w:rsidR="009B405A" w:rsidRDefault="009B405A" w:rsidP="009B405A">
      <w:pPr>
        <w:pStyle w:val="SubStepAlpha"/>
      </w:pPr>
      <w:r>
        <w:t>If the Security Technology package has not been enabled, use the following command to enable the package.</w:t>
      </w:r>
    </w:p>
    <w:p w:rsidR="009B405A" w:rsidRDefault="009B405A" w:rsidP="009B405A">
      <w:pPr>
        <w:pStyle w:val="CMD"/>
        <w:rPr>
          <w:b/>
        </w:rPr>
      </w:pPr>
      <w:r w:rsidRPr="009B405A">
        <w:t xml:space="preserve">R3(config)# </w:t>
      </w:r>
      <w:r w:rsidRPr="009B405A">
        <w:rPr>
          <w:b/>
        </w:rPr>
        <w:t>license boot module c1900 technology-package securityk9</w:t>
      </w:r>
    </w:p>
    <w:p w:rsidR="009B405A" w:rsidRDefault="009B405A" w:rsidP="009B405A">
      <w:pPr>
        <w:pStyle w:val="SubStepAlpha"/>
      </w:pPr>
      <w:r>
        <w:t>Accept the end</w:t>
      </w:r>
      <w:r w:rsidR="003B71AF">
        <w:t>-</w:t>
      </w:r>
      <w:r>
        <w:t>user license agreement.</w:t>
      </w:r>
    </w:p>
    <w:p w:rsidR="009B405A" w:rsidRDefault="009B405A" w:rsidP="009B405A">
      <w:pPr>
        <w:pStyle w:val="SubStepAlpha"/>
      </w:pPr>
      <w:r>
        <w:t>Save the running-config and reload the router to enable the security license.</w:t>
      </w:r>
    </w:p>
    <w:p w:rsidR="009B405A" w:rsidRPr="009B405A" w:rsidRDefault="009B405A" w:rsidP="009B405A">
      <w:pPr>
        <w:pStyle w:val="SubStepAlpha"/>
      </w:pPr>
      <w:r>
        <w:t>Verify that the Security Tech</w:t>
      </w:r>
      <w:r w:rsidR="008C09FC">
        <w:t xml:space="preserve">nology package has been enabled by using the </w:t>
      </w:r>
      <w:r w:rsidR="008C09FC">
        <w:rPr>
          <w:b/>
        </w:rPr>
        <w:t>show version</w:t>
      </w:r>
      <w:r w:rsidR="008C09FC">
        <w:t xml:space="preserve"> command.</w:t>
      </w:r>
    </w:p>
    <w:p w:rsidR="00926DA2" w:rsidRPr="00744BF3" w:rsidRDefault="00926DA2" w:rsidP="00B32216">
      <w:pPr>
        <w:pStyle w:val="StepHead"/>
      </w:pPr>
      <w:r w:rsidRPr="00744BF3">
        <w:t>Create an internal zone.</w:t>
      </w:r>
    </w:p>
    <w:p w:rsidR="00926DA2" w:rsidRPr="00744BF3" w:rsidRDefault="00926DA2" w:rsidP="00B32216">
      <w:pPr>
        <w:pStyle w:val="BodyTextL25"/>
      </w:pPr>
      <w:r w:rsidRPr="00744BF3">
        <w:t xml:space="preserve">Use the </w:t>
      </w:r>
      <w:r w:rsidRPr="00744BF3">
        <w:rPr>
          <w:b/>
        </w:rPr>
        <w:t>zone security</w:t>
      </w:r>
      <w:r w:rsidRPr="00744BF3">
        <w:t xml:space="preserve"> command </w:t>
      </w:r>
      <w:r>
        <w:t xml:space="preserve">to </w:t>
      </w:r>
      <w:r w:rsidRPr="00744BF3">
        <w:t xml:space="preserve">create a zone </w:t>
      </w:r>
      <w:r>
        <w:t xml:space="preserve">named </w:t>
      </w:r>
      <w:r w:rsidRPr="00744BF3">
        <w:rPr>
          <w:b/>
        </w:rPr>
        <w:t>IN-ZONE</w:t>
      </w:r>
      <w:r w:rsidR="00B32216">
        <w:t>.</w:t>
      </w:r>
    </w:p>
    <w:p w:rsidR="00926DA2" w:rsidRDefault="00A93353" w:rsidP="00885332">
      <w:pPr>
        <w:pStyle w:val="CMD"/>
        <w:rPr>
          <w:b/>
        </w:rPr>
      </w:pPr>
      <w:r w:rsidRPr="00A93353">
        <w:t xml:space="preserve">R3(config)# </w:t>
      </w:r>
      <w:r w:rsidRPr="00A93353">
        <w:rPr>
          <w:b/>
        </w:rPr>
        <w:t>zone security IN-ZONE</w:t>
      </w:r>
    </w:p>
    <w:p w:rsidR="00DB313C" w:rsidRPr="00885332" w:rsidRDefault="00DB313C" w:rsidP="00885332">
      <w:pPr>
        <w:pStyle w:val="CMD"/>
        <w:rPr>
          <w:highlight w:val="lightGray"/>
        </w:rPr>
      </w:pPr>
      <w:r>
        <w:t xml:space="preserve">R3(config-sec-zone) </w:t>
      </w:r>
      <w:r w:rsidRPr="00DB313C">
        <w:rPr>
          <w:b/>
        </w:rPr>
        <w:t>exit</w:t>
      </w:r>
    </w:p>
    <w:p w:rsidR="00926DA2" w:rsidRPr="00744BF3" w:rsidRDefault="00926DA2" w:rsidP="00B32216">
      <w:pPr>
        <w:pStyle w:val="StepHead"/>
      </w:pPr>
      <w:r w:rsidRPr="00744BF3">
        <w:t>Create an external zone.</w:t>
      </w:r>
    </w:p>
    <w:p w:rsidR="00926DA2" w:rsidRPr="00744BF3" w:rsidRDefault="00926DA2" w:rsidP="00B32216">
      <w:pPr>
        <w:pStyle w:val="BodyTextL25"/>
      </w:pPr>
      <w:r w:rsidRPr="00744BF3">
        <w:t xml:space="preserve">Use the </w:t>
      </w:r>
      <w:r w:rsidRPr="00744BF3">
        <w:rPr>
          <w:b/>
        </w:rPr>
        <w:t>zone security</w:t>
      </w:r>
      <w:r w:rsidRPr="00744BF3">
        <w:t xml:space="preserve"> command </w:t>
      </w:r>
      <w:r>
        <w:t xml:space="preserve">to </w:t>
      </w:r>
      <w:r w:rsidRPr="00744BF3">
        <w:t xml:space="preserve">create a zone </w:t>
      </w:r>
      <w:r>
        <w:t xml:space="preserve">named </w:t>
      </w:r>
      <w:r w:rsidRPr="00744BF3">
        <w:rPr>
          <w:b/>
        </w:rPr>
        <w:t>OUT-ZONE</w:t>
      </w:r>
      <w:r w:rsidR="00B32216">
        <w:t>.</w:t>
      </w:r>
    </w:p>
    <w:p w:rsidR="00926DA2" w:rsidRPr="00885332" w:rsidRDefault="00A93353" w:rsidP="00B32216">
      <w:pPr>
        <w:pStyle w:val="CMD"/>
        <w:rPr>
          <w:lang w:val="fr-FR"/>
        </w:rPr>
      </w:pPr>
      <w:r w:rsidRPr="00A93353">
        <w:rPr>
          <w:lang w:val="fr-FR"/>
        </w:rPr>
        <w:t xml:space="preserve">R3(config-sec-zone)# </w:t>
      </w:r>
      <w:r w:rsidRPr="00A93353">
        <w:rPr>
          <w:b/>
          <w:lang w:val="fr-FR"/>
        </w:rPr>
        <w:t>zone security OUT-ZONE</w:t>
      </w:r>
    </w:p>
    <w:p w:rsidR="00926DA2" w:rsidRPr="007507A3" w:rsidRDefault="00A93353" w:rsidP="00B32216">
      <w:pPr>
        <w:pStyle w:val="CMD"/>
        <w:rPr>
          <w:highlight w:val="lightGray"/>
        </w:rPr>
      </w:pPr>
      <w:r w:rsidRPr="00A93353">
        <w:t xml:space="preserve">R3(config-sec-zone)# </w:t>
      </w:r>
      <w:r w:rsidRPr="00A93353">
        <w:rPr>
          <w:b/>
        </w:rPr>
        <w:t>exit</w:t>
      </w:r>
    </w:p>
    <w:p w:rsidR="00926DA2" w:rsidRPr="00744BF3" w:rsidRDefault="00DB313C" w:rsidP="00926DA2">
      <w:pPr>
        <w:pStyle w:val="PartHead"/>
      </w:pPr>
      <w:r>
        <w:lastRenderedPageBreak/>
        <w:t>Identify Traffic Using a Class-Map</w:t>
      </w:r>
    </w:p>
    <w:p w:rsidR="00926DA2" w:rsidRPr="00744BF3" w:rsidRDefault="00926DA2" w:rsidP="00B32216">
      <w:pPr>
        <w:pStyle w:val="StepHead"/>
      </w:pPr>
      <w:r w:rsidRPr="00744BF3">
        <w:t>Create an ACL that defines internal traffic.</w:t>
      </w:r>
    </w:p>
    <w:p w:rsidR="00926DA2" w:rsidRPr="00744BF3" w:rsidRDefault="00926DA2" w:rsidP="00B32216">
      <w:pPr>
        <w:pStyle w:val="BodyTextL25"/>
      </w:pPr>
      <w:r w:rsidRPr="00744BF3">
        <w:t xml:space="preserve">Use the </w:t>
      </w:r>
      <w:r w:rsidRPr="00744BF3">
        <w:rPr>
          <w:b/>
        </w:rPr>
        <w:t>access-list</w:t>
      </w:r>
      <w:r w:rsidRPr="00744BF3">
        <w:t xml:space="preserve"> command to create extended ACL </w:t>
      </w:r>
      <w:r w:rsidRPr="00744BF3">
        <w:rPr>
          <w:b/>
        </w:rPr>
        <w:t xml:space="preserve">101 </w:t>
      </w:r>
      <w:r w:rsidRPr="00744BF3">
        <w:t xml:space="preserve">to permit all IP protocols from the </w:t>
      </w:r>
      <w:r w:rsidRPr="00744BF3">
        <w:rPr>
          <w:b/>
        </w:rPr>
        <w:t>192.168.3.0/24</w:t>
      </w:r>
      <w:r w:rsidRPr="00744BF3">
        <w:t xml:space="preserve"> source network to any destination.</w:t>
      </w:r>
    </w:p>
    <w:p w:rsidR="00926DA2" w:rsidRPr="002F723B" w:rsidRDefault="00A93353" w:rsidP="00B32216">
      <w:pPr>
        <w:pStyle w:val="CMD"/>
      </w:pPr>
      <w:r w:rsidRPr="00A93353">
        <w:t xml:space="preserve">R3(config)# </w:t>
      </w:r>
      <w:r w:rsidRPr="00A93353">
        <w:rPr>
          <w:b/>
        </w:rPr>
        <w:t>access-list 101 permit ip 192.168.3.0 0.0.0.255 any</w:t>
      </w:r>
    </w:p>
    <w:p w:rsidR="00926DA2" w:rsidRPr="00744BF3" w:rsidRDefault="00926DA2" w:rsidP="00B32216">
      <w:pPr>
        <w:pStyle w:val="StepHead"/>
      </w:pPr>
      <w:r w:rsidRPr="00744BF3">
        <w:t>Create a class map referencing the internal traffic ACL.</w:t>
      </w:r>
    </w:p>
    <w:p w:rsidR="00926DA2" w:rsidRPr="00744BF3" w:rsidRDefault="00926DA2" w:rsidP="00B32216">
      <w:pPr>
        <w:pStyle w:val="BodyTextL25"/>
      </w:pPr>
      <w:r w:rsidRPr="00744BF3">
        <w:t xml:space="preserve">Use the </w:t>
      </w:r>
      <w:r>
        <w:rPr>
          <w:b/>
        </w:rPr>
        <w:t>class-</w:t>
      </w:r>
      <w:r w:rsidRPr="00744BF3">
        <w:rPr>
          <w:b/>
        </w:rPr>
        <w:t>map type inspect</w:t>
      </w:r>
      <w:r w:rsidRPr="00744BF3">
        <w:t xml:space="preserve"> command </w:t>
      </w:r>
      <w:r>
        <w:t xml:space="preserve">with the </w:t>
      </w:r>
      <w:r w:rsidRPr="00D31531">
        <w:rPr>
          <w:b/>
        </w:rPr>
        <w:t>match-all</w:t>
      </w:r>
      <w:r>
        <w:t xml:space="preserve"> option </w:t>
      </w:r>
      <w:r w:rsidRPr="00744BF3">
        <w:t xml:space="preserve">to create a class map named </w:t>
      </w:r>
      <w:r w:rsidRPr="00744BF3">
        <w:rPr>
          <w:b/>
        </w:rPr>
        <w:t>IN-NET-CLASS-MAP</w:t>
      </w:r>
      <w:r w:rsidRPr="00744BF3">
        <w:t xml:space="preserve">. Use the </w:t>
      </w:r>
      <w:r w:rsidRPr="00744BF3">
        <w:rPr>
          <w:b/>
        </w:rPr>
        <w:t>match access-group</w:t>
      </w:r>
      <w:r w:rsidRPr="00744BF3">
        <w:t xml:space="preserve"> command to match ACL </w:t>
      </w:r>
      <w:r w:rsidRPr="00744BF3">
        <w:rPr>
          <w:b/>
        </w:rPr>
        <w:t>101</w:t>
      </w:r>
      <w:r w:rsidRPr="00744BF3">
        <w:t>.</w:t>
      </w:r>
    </w:p>
    <w:p w:rsidR="00926DA2" w:rsidRPr="00885332" w:rsidRDefault="00A93353" w:rsidP="00B32216">
      <w:pPr>
        <w:pStyle w:val="CMD"/>
      </w:pPr>
      <w:r w:rsidRPr="00A93353">
        <w:t xml:space="preserve">R3(config)# </w:t>
      </w:r>
      <w:r w:rsidRPr="00A93353">
        <w:rPr>
          <w:b/>
        </w:rPr>
        <w:t>class-map type inspect match-all IN-NET-CLASS-MAP</w:t>
      </w:r>
    </w:p>
    <w:p w:rsidR="00926DA2" w:rsidRPr="00885332" w:rsidRDefault="00A93353" w:rsidP="00B32216">
      <w:pPr>
        <w:pStyle w:val="CMD"/>
      </w:pPr>
      <w:r w:rsidRPr="00A93353">
        <w:t xml:space="preserve">R3(config-cmap)# </w:t>
      </w:r>
      <w:r w:rsidRPr="00A93353">
        <w:rPr>
          <w:b/>
        </w:rPr>
        <w:t>match access-group 101</w:t>
      </w:r>
    </w:p>
    <w:p w:rsidR="00926DA2" w:rsidRPr="004F2A1B" w:rsidRDefault="00A93353" w:rsidP="00B32216">
      <w:pPr>
        <w:pStyle w:val="CMD"/>
      </w:pPr>
      <w:r w:rsidRPr="00A93353">
        <w:t xml:space="preserve">R3(config-cmap)# </w:t>
      </w:r>
      <w:r w:rsidRPr="00A93353">
        <w:rPr>
          <w:b/>
        </w:rPr>
        <w:t>exit</w:t>
      </w:r>
    </w:p>
    <w:p w:rsidR="00926DA2" w:rsidRPr="00744BF3" w:rsidRDefault="00926DA2" w:rsidP="00926DA2">
      <w:pPr>
        <w:pStyle w:val="PartHead"/>
      </w:pPr>
      <w:r w:rsidRPr="00744BF3">
        <w:t>Specify Firewall Policies</w:t>
      </w:r>
    </w:p>
    <w:p w:rsidR="00926DA2" w:rsidRPr="00744BF3" w:rsidRDefault="00926DA2" w:rsidP="00B32216">
      <w:pPr>
        <w:pStyle w:val="StepHead"/>
      </w:pPr>
      <w:r w:rsidRPr="00744BF3">
        <w:t>Create a policy map to determine what to do with matched traffic.</w:t>
      </w:r>
    </w:p>
    <w:p w:rsidR="00926DA2" w:rsidRPr="00744BF3" w:rsidRDefault="00926DA2" w:rsidP="00B32216">
      <w:pPr>
        <w:pStyle w:val="BodyTextL25"/>
      </w:pPr>
      <w:r w:rsidRPr="00744BF3">
        <w:t xml:space="preserve">Use the </w:t>
      </w:r>
      <w:r w:rsidRPr="00744BF3">
        <w:rPr>
          <w:b/>
        </w:rPr>
        <w:t>policy-map type inspect</w:t>
      </w:r>
      <w:r w:rsidRPr="00744BF3">
        <w:t xml:space="preserve"> command and create a policy map named </w:t>
      </w:r>
      <w:r w:rsidRPr="00744BF3">
        <w:rPr>
          <w:b/>
        </w:rPr>
        <w:t>IN-2-OUT-PMAP</w:t>
      </w:r>
      <w:r w:rsidR="00B32216">
        <w:t>.</w:t>
      </w:r>
    </w:p>
    <w:p w:rsidR="00926DA2" w:rsidRPr="002F723B" w:rsidRDefault="00A93353" w:rsidP="00B32216">
      <w:pPr>
        <w:pStyle w:val="CMD"/>
        <w:rPr>
          <w:highlight w:val="lightGray"/>
        </w:rPr>
      </w:pPr>
      <w:r w:rsidRPr="00A93353">
        <w:t xml:space="preserve">R3(config)# </w:t>
      </w:r>
      <w:r w:rsidRPr="00A93353">
        <w:rPr>
          <w:b/>
        </w:rPr>
        <w:t>policy-map type inspect IN-2-OUT-PMAP</w:t>
      </w:r>
    </w:p>
    <w:p w:rsidR="00926DA2" w:rsidRPr="00744BF3" w:rsidRDefault="00926DA2" w:rsidP="00B32216">
      <w:pPr>
        <w:pStyle w:val="StepHead"/>
      </w:pPr>
      <w:r w:rsidRPr="00744BF3">
        <w:t>Specify a class type of inspect and reference class map IN-NET-CLASS-MAP.</w:t>
      </w:r>
    </w:p>
    <w:p w:rsidR="00926DA2" w:rsidRPr="002F723B" w:rsidRDefault="00A93353" w:rsidP="00B32216">
      <w:pPr>
        <w:pStyle w:val="CMD"/>
        <w:rPr>
          <w:highlight w:val="lightGray"/>
        </w:rPr>
      </w:pPr>
      <w:r w:rsidRPr="00A93353">
        <w:t xml:space="preserve">R3(config-pmap)# </w:t>
      </w:r>
      <w:r w:rsidRPr="00A93353">
        <w:rPr>
          <w:b/>
        </w:rPr>
        <w:t>class type inspect IN-NET-CLASS-MAP</w:t>
      </w:r>
    </w:p>
    <w:p w:rsidR="00926DA2" w:rsidRPr="00744BF3" w:rsidRDefault="00926DA2" w:rsidP="00B32216">
      <w:pPr>
        <w:pStyle w:val="StepHead"/>
      </w:pPr>
      <w:r w:rsidRPr="00744BF3">
        <w:t>Specify the action of inspect for this policy map</w:t>
      </w:r>
      <w:r>
        <w:t>.</w:t>
      </w:r>
    </w:p>
    <w:p w:rsidR="00926DA2" w:rsidRPr="00744BF3" w:rsidRDefault="00926DA2" w:rsidP="00B32216">
      <w:pPr>
        <w:pStyle w:val="BodyTextL25"/>
      </w:pPr>
      <w:r w:rsidRPr="00744BF3">
        <w:t xml:space="preserve">The use of the </w:t>
      </w:r>
      <w:r w:rsidRPr="007507A3">
        <w:rPr>
          <w:b/>
        </w:rPr>
        <w:t>inspect</w:t>
      </w:r>
      <w:r w:rsidRPr="00744BF3">
        <w:t xml:space="preserve"> command invokes context-based access control (other options include pass and drop).</w:t>
      </w:r>
    </w:p>
    <w:p w:rsidR="00926DA2" w:rsidRPr="002F723B" w:rsidRDefault="00926DA2" w:rsidP="00B32216">
      <w:pPr>
        <w:pStyle w:val="CMD"/>
      </w:pPr>
      <w:r w:rsidRPr="002F723B">
        <w:t xml:space="preserve">R3(config-pmap-c)# </w:t>
      </w:r>
      <w:r w:rsidRPr="002F723B">
        <w:rPr>
          <w:b/>
        </w:rPr>
        <w:t>inspect</w:t>
      </w:r>
    </w:p>
    <w:p w:rsidR="00372CB3" w:rsidRDefault="00372CB3">
      <w:pPr>
        <w:pStyle w:val="CMDOutput"/>
      </w:pPr>
    </w:p>
    <w:p w:rsidR="00372CB3" w:rsidRDefault="00926DA2">
      <w:pPr>
        <w:pStyle w:val="CMDOutput"/>
      </w:pPr>
      <w:r w:rsidRPr="002F723B">
        <w:t>%No specific protocol configured in class IN-NET-CLASS-MAP for inspection. All protocols will be inspected.</w:t>
      </w:r>
    </w:p>
    <w:p w:rsidR="00926DA2" w:rsidRPr="00744BF3" w:rsidRDefault="00926DA2" w:rsidP="00B32216">
      <w:pPr>
        <w:pStyle w:val="BodyTextL25"/>
      </w:pPr>
      <w:r w:rsidRPr="00744BF3">
        <w:t xml:space="preserve">Issue the </w:t>
      </w:r>
      <w:r w:rsidRPr="00744BF3">
        <w:rPr>
          <w:b/>
        </w:rPr>
        <w:t>exit</w:t>
      </w:r>
      <w:r w:rsidRPr="00744BF3">
        <w:t xml:space="preserve"> command twice to leave </w:t>
      </w:r>
      <w:r w:rsidRPr="00744BF3">
        <w:rPr>
          <w:b/>
        </w:rPr>
        <w:t>config-pmap-c</w:t>
      </w:r>
      <w:r w:rsidRPr="00744BF3">
        <w:t xml:space="preserve"> mode and return to </w:t>
      </w:r>
      <w:r w:rsidRPr="00744BF3">
        <w:rPr>
          <w:b/>
        </w:rPr>
        <w:t>config</w:t>
      </w:r>
      <w:r w:rsidRPr="00744BF3">
        <w:t xml:space="preserve"> mode.</w:t>
      </w:r>
    </w:p>
    <w:p w:rsidR="00926DA2" w:rsidRPr="00891C45" w:rsidRDefault="00926DA2" w:rsidP="00B32216">
      <w:pPr>
        <w:pStyle w:val="CMD"/>
      </w:pPr>
      <w:r w:rsidRPr="00891C45">
        <w:t xml:space="preserve">R3(config-pmap-c)# </w:t>
      </w:r>
      <w:r w:rsidRPr="00891C45">
        <w:rPr>
          <w:b/>
        </w:rPr>
        <w:t>exit</w:t>
      </w:r>
    </w:p>
    <w:p w:rsidR="00926DA2" w:rsidRPr="00891C45" w:rsidRDefault="00926DA2" w:rsidP="00B32216">
      <w:pPr>
        <w:pStyle w:val="CMD"/>
        <w:rPr>
          <w:rFonts w:cs="Arial"/>
        </w:rPr>
      </w:pPr>
      <w:r w:rsidRPr="00891C45">
        <w:t xml:space="preserve">R3(config-pmap)# </w:t>
      </w:r>
      <w:r w:rsidRPr="00891C45">
        <w:rPr>
          <w:b/>
        </w:rPr>
        <w:t>exit</w:t>
      </w:r>
    </w:p>
    <w:p w:rsidR="00926DA2" w:rsidRPr="00744BF3" w:rsidRDefault="00926DA2" w:rsidP="00926DA2">
      <w:pPr>
        <w:pStyle w:val="PartHead"/>
      </w:pPr>
      <w:r w:rsidRPr="00744BF3">
        <w:t>Apply Firewall Policies</w:t>
      </w:r>
    </w:p>
    <w:p w:rsidR="00926DA2" w:rsidRPr="00744BF3" w:rsidRDefault="00926DA2" w:rsidP="00B32216">
      <w:pPr>
        <w:pStyle w:val="StepHead"/>
      </w:pPr>
      <w:r w:rsidRPr="00744BF3">
        <w:t>Create a pair of zones.</w:t>
      </w:r>
    </w:p>
    <w:p w:rsidR="00926DA2" w:rsidRPr="00744BF3" w:rsidRDefault="00926DA2" w:rsidP="00B32216">
      <w:pPr>
        <w:pStyle w:val="BodyTextL25"/>
      </w:pPr>
      <w:r w:rsidRPr="00744BF3">
        <w:t xml:space="preserve">Using the </w:t>
      </w:r>
      <w:r w:rsidRPr="00744BF3">
        <w:rPr>
          <w:b/>
        </w:rPr>
        <w:t>zone-pair security</w:t>
      </w:r>
      <w:r w:rsidRPr="00744BF3">
        <w:t xml:space="preserve"> command, create a zone pair named </w:t>
      </w:r>
      <w:r w:rsidRPr="00744BF3">
        <w:rPr>
          <w:b/>
        </w:rPr>
        <w:t>IN-2-OUT-ZPAIR</w:t>
      </w:r>
      <w:r w:rsidRPr="00744BF3">
        <w:t>. Specify the source and destination zones that were created in Task 1.</w:t>
      </w:r>
    </w:p>
    <w:p w:rsidR="00926DA2" w:rsidRPr="007507A3" w:rsidRDefault="00A93353" w:rsidP="00B32216">
      <w:pPr>
        <w:pStyle w:val="CMD"/>
        <w:rPr>
          <w:highlight w:val="lightGray"/>
        </w:rPr>
      </w:pPr>
      <w:r w:rsidRPr="00A93353">
        <w:t xml:space="preserve">R3(config)# </w:t>
      </w:r>
      <w:r w:rsidRPr="00A93353">
        <w:rPr>
          <w:b/>
        </w:rPr>
        <w:t>zone-pair security IN-2-OUT-ZPAIR source IN-ZONE destination OUT-ZONE</w:t>
      </w:r>
    </w:p>
    <w:p w:rsidR="00926DA2" w:rsidRPr="00744BF3" w:rsidRDefault="00926DA2" w:rsidP="00B32216">
      <w:pPr>
        <w:pStyle w:val="StepHead"/>
      </w:pPr>
      <w:r w:rsidRPr="00744BF3">
        <w:t>Specify the policy map for handling the traffic between the two zones.</w:t>
      </w:r>
    </w:p>
    <w:p w:rsidR="00926DA2" w:rsidRPr="00744BF3" w:rsidRDefault="00926DA2" w:rsidP="00B32216">
      <w:pPr>
        <w:pStyle w:val="BodyTextL25"/>
      </w:pPr>
      <w:r w:rsidRPr="00744BF3">
        <w:t xml:space="preserve">Attach a policy-map and its associated actions to the zone pair using the </w:t>
      </w:r>
      <w:r w:rsidRPr="00744BF3">
        <w:rPr>
          <w:b/>
        </w:rPr>
        <w:t>service-policy type inspect</w:t>
      </w:r>
      <w:r w:rsidRPr="00744BF3">
        <w:t xml:space="preserve"> command and reference the policy map previously created, </w:t>
      </w:r>
      <w:r w:rsidRPr="00744BF3">
        <w:rPr>
          <w:b/>
        </w:rPr>
        <w:t>IN-2-OUT-PMAP</w:t>
      </w:r>
      <w:r w:rsidRPr="00744BF3">
        <w:t>.</w:t>
      </w:r>
    </w:p>
    <w:p w:rsidR="00926DA2" w:rsidRPr="00885332" w:rsidRDefault="00A93353" w:rsidP="00B32216">
      <w:pPr>
        <w:pStyle w:val="CMD"/>
      </w:pPr>
      <w:r w:rsidRPr="00A93353">
        <w:lastRenderedPageBreak/>
        <w:t xml:space="preserve">R3(config-sec-zone-pair)# </w:t>
      </w:r>
      <w:r w:rsidRPr="00A93353">
        <w:rPr>
          <w:b/>
        </w:rPr>
        <w:t>service-policy type inspect IN-2-OUT-PMAP</w:t>
      </w:r>
    </w:p>
    <w:p w:rsidR="00926DA2" w:rsidRPr="00885332" w:rsidRDefault="00A93353" w:rsidP="00B32216">
      <w:pPr>
        <w:pStyle w:val="CMD"/>
      </w:pPr>
      <w:r w:rsidRPr="00A93353">
        <w:t xml:space="preserve">R3(config-sec-zone-pair)# </w:t>
      </w:r>
      <w:r w:rsidRPr="00A93353">
        <w:rPr>
          <w:b/>
        </w:rPr>
        <w:t>exit</w:t>
      </w:r>
    </w:p>
    <w:p w:rsidR="00926DA2" w:rsidRPr="007507A3" w:rsidRDefault="00A93353" w:rsidP="00B32216">
      <w:pPr>
        <w:pStyle w:val="CMD"/>
        <w:rPr>
          <w:highlight w:val="lightGray"/>
        </w:rPr>
      </w:pPr>
      <w:r w:rsidRPr="00A93353">
        <w:t>R3(config)#</w:t>
      </w:r>
    </w:p>
    <w:p w:rsidR="00926DA2" w:rsidRPr="00744BF3" w:rsidRDefault="00926DA2" w:rsidP="00B32216">
      <w:pPr>
        <w:pStyle w:val="StepHead"/>
      </w:pPr>
      <w:r w:rsidRPr="00744BF3">
        <w:t>Assign interfaces to the appropriate security zones.</w:t>
      </w:r>
    </w:p>
    <w:p w:rsidR="00926DA2" w:rsidRPr="00744BF3" w:rsidRDefault="00926DA2" w:rsidP="00B32216">
      <w:pPr>
        <w:pStyle w:val="BodyTextL25"/>
      </w:pPr>
      <w:r w:rsidRPr="00744BF3">
        <w:t xml:space="preserve">Use the </w:t>
      </w:r>
      <w:r w:rsidRPr="00744BF3">
        <w:rPr>
          <w:b/>
        </w:rPr>
        <w:t>zone-member security</w:t>
      </w:r>
      <w:r w:rsidRPr="00744BF3">
        <w:t xml:space="preserve"> command in interface config</w:t>
      </w:r>
      <w:r w:rsidR="00A7044C">
        <w:t>uration</w:t>
      </w:r>
      <w:r w:rsidR="0011034B">
        <w:t xml:space="preserve"> mode to assign G</w:t>
      </w:r>
      <w:r w:rsidRPr="00744BF3">
        <w:t xml:space="preserve">0/1 to </w:t>
      </w:r>
      <w:r w:rsidRPr="00744BF3">
        <w:rPr>
          <w:b/>
        </w:rPr>
        <w:t>IN-ZONE</w:t>
      </w:r>
      <w:r w:rsidRPr="00744BF3">
        <w:t xml:space="preserve"> and S0/0/1 to </w:t>
      </w:r>
      <w:r w:rsidRPr="00744BF3">
        <w:rPr>
          <w:b/>
        </w:rPr>
        <w:t>OUT-ZONE</w:t>
      </w:r>
      <w:r w:rsidRPr="00744BF3">
        <w:t>.</w:t>
      </w:r>
    </w:p>
    <w:p w:rsidR="00926DA2" w:rsidRPr="00885332" w:rsidRDefault="00A93353" w:rsidP="00B32216">
      <w:pPr>
        <w:pStyle w:val="CMD"/>
      </w:pPr>
      <w:r w:rsidRPr="00A93353">
        <w:t xml:space="preserve">R3(config)# </w:t>
      </w:r>
      <w:r w:rsidR="00A81EA0">
        <w:rPr>
          <w:b/>
        </w:rPr>
        <w:t>interface g</w:t>
      </w:r>
      <w:r w:rsidRPr="00A93353">
        <w:rPr>
          <w:b/>
        </w:rPr>
        <w:t>0/1</w:t>
      </w:r>
    </w:p>
    <w:p w:rsidR="00926DA2" w:rsidRPr="00885332" w:rsidRDefault="00A93353" w:rsidP="00B32216">
      <w:pPr>
        <w:pStyle w:val="CMD"/>
      </w:pPr>
      <w:r w:rsidRPr="00A93353">
        <w:t xml:space="preserve">R3(config-if)# </w:t>
      </w:r>
      <w:r w:rsidRPr="00A93353">
        <w:rPr>
          <w:b/>
        </w:rPr>
        <w:t>zone-member security IN-ZONE</w:t>
      </w:r>
    </w:p>
    <w:p w:rsidR="00402BEF" w:rsidRPr="00402BEF" w:rsidRDefault="00A93353">
      <w:pPr>
        <w:pStyle w:val="CMD"/>
      </w:pPr>
      <w:r w:rsidRPr="00A93353">
        <w:t xml:space="preserve">R3(config-if)# </w:t>
      </w:r>
      <w:r w:rsidRPr="00A93353">
        <w:rPr>
          <w:b/>
        </w:rPr>
        <w:t>exit</w:t>
      </w:r>
    </w:p>
    <w:p w:rsidR="00926DA2" w:rsidRPr="00885332" w:rsidRDefault="00A93353" w:rsidP="00B32216">
      <w:pPr>
        <w:pStyle w:val="CMD"/>
      </w:pPr>
      <w:r w:rsidRPr="00A93353">
        <w:t xml:space="preserve">R3(config)# </w:t>
      </w:r>
      <w:r w:rsidRPr="00A93353">
        <w:rPr>
          <w:b/>
        </w:rPr>
        <w:t>interface s0/0/1</w:t>
      </w:r>
    </w:p>
    <w:p w:rsidR="00926DA2" w:rsidRPr="00885332" w:rsidRDefault="00A93353" w:rsidP="00B32216">
      <w:pPr>
        <w:pStyle w:val="CMD"/>
      </w:pPr>
      <w:r w:rsidRPr="00A93353">
        <w:t xml:space="preserve">R3(config-if)# </w:t>
      </w:r>
      <w:del w:id="4" w:author="student" w:date="2024-03-08T09:53:00Z">
        <w:r w:rsidRPr="00A93353" w:rsidDel="00E5265F">
          <w:rPr>
            <w:b/>
          </w:rPr>
          <w:delText>zone-member security OUT-ZONE</w:delText>
        </w:r>
      </w:del>
      <w:ins w:id="5" w:author="student" w:date="2024-03-08T09:53:00Z">
        <w:r w:rsidR="00E5265F">
          <w:rPr>
            <w:b/>
          </w:rPr>
          <w:t xml:space="preserve"> </w:t>
        </w:r>
      </w:ins>
    </w:p>
    <w:p w:rsidR="00926DA2" w:rsidRPr="00744BF3" w:rsidRDefault="00A93353" w:rsidP="00B32216">
      <w:pPr>
        <w:pStyle w:val="CMD"/>
      </w:pPr>
      <w:r w:rsidRPr="00A93353">
        <w:t xml:space="preserve">R3(config-if)# </w:t>
      </w:r>
      <w:r w:rsidRPr="00A93353">
        <w:rPr>
          <w:b/>
        </w:rPr>
        <w:t>exit</w:t>
      </w:r>
    </w:p>
    <w:p w:rsidR="00926DA2" w:rsidRPr="00744BF3" w:rsidRDefault="00926DA2" w:rsidP="00B32216">
      <w:pPr>
        <w:pStyle w:val="StepHead"/>
        <w:rPr>
          <w:rFonts w:cs="Arial"/>
        </w:rPr>
      </w:pPr>
      <w:r>
        <w:t>Copy the running config</w:t>
      </w:r>
      <w:r w:rsidR="00A7044C">
        <w:t>uration</w:t>
      </w:r>
      <w:r>
        <w:t xml:space="preserve"> to the startup config</w:t>
      </w:r>
      <w:r w:rsidR="00A7044C">
        <w:t>uration</w:t>
      </w:r>
      <w:r>
        <w:t>.</w:t>
      </w:r>
    </w:p>
    <w:p w:rsidR="00926DA2" w:rsidRPr="00744BF3" w:rsidRDefault="00926DA2" w:rsidP="00926DA2">
      <w:pPr>
        <w:pStyle w:val="PartHead"/>
        <w:rPr>
          <w:color w:val="000000"/>
        </w:rPr>
      </w:pPr>
      <w:r w:rsidRPr="00744BF3">
        <w:t>Test Firewall Functionality from IN-ZONE to OUT-ZONE</w:t>
      </w:r>
    </w:p>
    <w:p w:rsidR="00926DA2" w:rsidRPr="00744BF3" w:rsidRDefault="00926DA2" w:rsidP="00B32216">
      <w:pPr>
        <w:pStyle w:val="BodyTextL25"/>
      </w:pPr>
      <w:r w:rsidRPr="00744BF3">
        <w:t xml:space="preserve">Verify that internal hosts can still access external resources after configuring the </w:t>
      </w:r>
      <w:r w:rsidR="003B71AF">
        <w:t>ZPF</w:t>
      </w:r>
      <w:r w:rsidRPr="00744BF3">
        <w:t>.</w:t>
      </w:r>
    </w:p>
    <w:p w:rsidR="00926DA2" w:rsidRDefault="00926DA2" w:rsidP="00B32216">
      <w:pPr>
        <w:pStyle w:val="StepHead"/>
      </w:pPr>
      <w:r w:rsidRPr="00744BF3">
        <w:t xml:space="preserve">From internal PC-C, ping the </w:t>
      </w:r>
      <w:r>
        <w:t xml:space="preserve">external </w:t>
      </w:r>
      <w:r w:rsidRPr="00744BF3">
        <w:t>PC-A server.</w:t>
      </w:r>
    </w:p>
    <w:p w:rsidR="00926DA2" w:rsidRPr="00744BF3" w:rsidRDefault="00926DA2" w:rsidP="00B32216">
      <w:pPr>
        <w:pStyle w:val="BodyTextL25"/>
      </w:pPr>
      <w:r>
        <w:t xml:space="preserve">From the </w:t>
      </w:r>
      <w:r w:rsidR="00A93353" w:rsidRPr="00A93353">
        <w:rPr>
          <w:b/>
        </w:rPr>
        <w:t>PC-C</w:t>
      </w:r>
      <w:r>
        <w:t xml:space="preserve"> </w:t>
      </w:r>
      <w:r w:rsidR="00A7044C">
        <w:t>c</w:t>
      </w:r>
      <w:r>
        <w:t xml:space="preserve">ommand </w:t>
      </w:r>
      <w:r w:rsidR="00A7044C">
        <w:t>p</w:t>
      </w:r>
      <w:r>
        <w:t xml:space="preserve">rompt, ping </w:t>
      </w:r>
      <w:r w:rsidR="00A93353" w:rsidRPr="00A93353">
        <w:rPr>
          <w:b/>
        </w:rPr>
        <w:t>PC-A</w:t>
      </w:r>
      <w:r>
        <w:t xml:space="preserve"> at 192.168.1.3. </w:t>
      </w:r>
      <w:r w:rsidRPr="00744BF3">
        <w:t>The ping should succeed.</w:t>
      </w:r>
    </w:p>
    <w:p w:rsidR="00926DA2" w:rsidRPr="00744BF3" w:rsidRDefault="00926DA2" w:rsidP="00B32216">
      <w:pPr>
        <w:pStyle w:val="StepHead"/>
      </w:pPr>
      <w:r w:rsidRPr="00744BF3">
        <w:t>From internal</w:t>
      </w:r>
      <w:r>
        <w:t xml:space="preserve"> P</w:t>
      </w:r>
      <w:r w:rsidR="009A299C">
        <w:t xml:space="preserve">C-C, SSH </w:t>
      </w:r>
      <w:r w:rsidR="00EC5C48">
        <w:t>to the</w:t>
      </w:r>
      <w:r w:rsidRPr="00744BF3">
        <w:t xml:space="preserve"> R2 S0/0/1 interface.</w:t>
      </w:r>
    </w:p>
    <w:p w:rsidR="00372CB3" w:rsidRDefault="00926DA2">
      <w:pPr>
        <w:pStyle w:val="SubStepAlpha"/>
      </w:pPr>
      <w:r>
        <w:t xml:space="preserve">From the </w:t>
      </w:r>
      <w:r w:rsidR="00A93353" w:rsidRPr="00A93353">
        <w:rPr>
          <w:b/>
        </w:rPr>
        <w:t>PC-C</w:t>
      </w:r>
      <w:r>
        <w:t xml:space="preserve"> </w:t>
      </w:r>
      <w:r w:rsidR="00867DCA">
        <w:t>c</w:t>
      </w:r>
      <w:r>
        <w:t xml:space="preserve">ommand </w:t>
      </w:r>
      <w:r w:rsidR="00867DCA">
        <w:t>p</w:t>
      </w:r>
      <w:r>
        <w:t xml:space="preserve">rompt, </w:t>
      </w:r>
      <w:r w:rsidR="00A81EA0">
        <w:t>SSH</w:t>
      </w:r>
      <w:r>
        <w:t xml:space="preserve"> to </w:t>
      </w:r>
      <w:r w:rsidR="00A93353" w:rsidRPr="00A93353">
        <w:rPr>
          <w:b/>
        </w:rPr>
        <w:t>R2</w:t>
      </w:r>
      <w:r w:rsidR="00A81EA0">
        <w:t xml:space="preserve"> at 10.2.2.2. Use the username </w:t>
      </w:r>
      <w:r w:rsidR="00A81EA0" w:rsidRPr="00A81EA0">
        <w:rPr>
          <w:b/>
        </w:rPr>
        <w:t>Admin</w:t>
      </w:r>
      <w:r w:rsidR="00A81EA0">
        <w:t xml:space="preserve"> and the password </w:t>
      </w:r>
      <w:r w:rsidR="00A81EA0" w:rsidRPr="00A81EA0">
        <w:rPr>
          <w:b/>
        </w:rPr>
        <w:t>Adminpa55</w:t>
      </w:r>
      <w:r w:rsidR="00A81EA0" w:rsidRPr="00A81EA0">
        <w:t xml:space="preserve"> to </w:t>
      </w:r>
      <w:r w:rsidR="00A81EA0">
        <w:t>access R2</w:t>
      </w:r>
      <w:r>
        <w:t xml:space="preserve">. </w:t>
      </w:r>
      <w:r w:rsidRPr="00744BF3">
        <w:t xml:space="preserve">The </w:t>
      </w:r>
      <w:r w:rsidR="00A81EA0">
        <w:t>SSH</w:t>
      </w:r>
      <w:r w:rsidR="000A6F58">
        <w:t xml:space="preserve"> session</w:t>
      </w:r>
      <w:r w:rsidR="009A7B0B">
        <w:t xml:space="preserve"> should succeed.</w:t>
      </w:r>
    </w:p>
    <w:p w:rsidR="00372CB3" w:rsidRDefault="00926DA2">
      <w:pPr>
        <w:pStyle w:val="SubStepAlpha"/>
      </w:pPr>
      <w:r w:rsidRPr="00744BF3">
        <w:t xml:space="preserve">While the </w:t>
      </w:r>
      <w:r w:rsidR="009A7B0B">
        <w:t>SSH</w:t>
      </w:r>
      <w:r w:rsidRPr="00744BF3">
        <w:t xml:space="preserve"> session is active, issue the command </w:t>
      </w:r>
      <w:r w:rsidRPr="00744BF3">
        <w:rPr>
          <w:rFonts w:cs="Arial"/>
          <w:b/>
        </w:rPr>
        <w:t>show policy-map type inspect zone-pair session</w:t>
      </w:r>
      <w:r>
        <w:rPr>
          <w:rFonts w:cs="Arial"/>
          <w:b/>
        </w:rPr>
        <w:t>s</w:t>
      </w:r>
      <w:r w:rsidRPr="00744BF3">
        <w:rPr>
          <w:rFonts w:cs="Arial"/>
        </w:rPr>
        <w:t xml:space="preserve"> </w:t>
      </w:r>
      <w:r w:rsidRPr="00744BF3">
        <w:t xml:space="preserve">on </w:t>
      </w:r>
      <w:r w:rsidR="00A93353" w:rsidRPr="00A93353">
        <w:rPr>
          <w:b/>
        </w:rPr>
        <w:t>R3</w:t>
      </w:r>
      <w:r w:rsidRPr="00744BF3">
        <w:t xml:space="preserve"> to view established </w:t>
      </w:r>
      <w:r w:rsidRPr="00B32216">
        <w:t>sessions.</w:t>
      </w:r>
    </w:p>
    <w:p w:rsidR="00372CB3" w:rsidRDefault="00A93353">
      <w:pPr>
        <w:pStyle w:val="CMD"/>
        <w:rPr>
          <w:rStyle w:val="DevConfigGray"/>
        </w:rPr>
      </w:pPr>
      <w:r w:rsidRPr="00A93353">
        <w:rPr>
          <w:rStyle w:val="DevConfigGray"/>
        </w:rPr>
        <w:t xml:space="preserve">R3# </w:t>
      </w:r>
      <w:r w:rsidRPr="00A93353">
        <w:rPr>
          <w:rStyle w:val="DevConfigGray"/>
          <w:b/>
        </w:rPr>
        <w:t>show policy-map type inspect zone-pair sessions</w:t>
      </w:r>
    </w:p>
    <w:p w:rsidR="00987084" w:rsidRPr="009A299C" w:rsidRDefault="00987084" w:rsidP="00987084">
      <w:pPr>
        <w:pStyle w:val="CMDOutput"/>
      </w:pPr>
    </w:p>
    <w:p w:rsidR="00987084" w:rsidRPr="00A4530E" w:rsidRDefault="00987084" w:rsidP="00987084">
      <w:pPr>
        <w:pStyle w:val="CMDOutput"/>
      </w:pPr>
      <w:r w:rsidRPr="00987084">
        <w:rPr>
          <w:highlight w:val="lightGray"/>
        </w:rPr>
        <w:t>policy exists on zp IN-2-OUT-ZPAIR</w:t>
      </w:r>
    </w:p>
    <w:p w:rsidR="00987084" w:rsidRPr="00A4530E" w:rsidRDefault="00987084" w:rsidP="00987084">
      <w:pPr>
        <w:pStyle w:val="CMDOutput"/>
      </w:pPr>
      <w:r w:rsidRPr="00987084">
        <w:rPr>
          <w:highlight w:val="lightGray"/>
        </w:rPr>
        <w:t>Zone-pair: IN-2-OUT-ZPAIR</w:t>
      </w:r>
    </w:p>
    <w:p w:rsidR="00987084" w:rsidRPr="009A299C" w:rsidRDefault="00987084" w:rsidP="00987084">
      <w:pPr>
        <w:pStyle w:val="CMDOutput"/>
      </w:pPr>
    </w:p>
    <w:p w:rsidR="00987084" w:rsidRPr="00A4530E" w:rsidRDefault="00987084" w:rsidP="00987084">
      <w:pPr>
        <w:pStyle w:val="CMDOutput"/>
      </w:pPr>
      <w:r w:rsidRPr="00987084">
        <w:rPr>
          <w:highlight w:val="lightGray"/>
        </w:rPr>
        <w:t>Service-policy inspect : IN-2-OUT-PMAP</w:t>
      </w:r>
    </w:p>
    <w:p w:rsidR="00987084" w:rsidRPr="009A299C" w:rsidRDefault="00987084" w:rsidP="00987084">
      <w:pPr>
        <w:pStyle w:val="CMDOutput"/>
      </w:pPr>
    </w:p>
    <w:p w:rsidR="00987084" w:rsidRPr="00A4530E" w:rsidRDefault="00987084" w:rsidP="00987084">
      <w:pPr>
        <w:pStyle w:val="CMDOutput"/>
      </w:pPr>
      <w:r w:rsidRPr="00987084">
        <w:rPr>
          <w:highlight w:val="lightGray"/>
        </w:rPr>
        <w:t>Class-map: IN-NET-CLASS-MAP (match-all)</w:t>
      </w:r>
    </w:p>
    <w:p w:rsidR="00987084" w:rsidRPr="00987084" w:rsidRDefault="00987084" w:rsidP="00987084">
      <w:pPr>
        <w:pStyle w:val="CMDOutput"/>
        <w:rPr>
          <w:highlight w:val="lightGray"/>
        </w:rPr>
      </w:pPr>
      <w:r w:rsidRPr="00987084">
        <w:rPr>
          <w:highlight w:val="lightGray"/>
        </w:rPr>
        <w:t>Match: access-group 101</w:t>
      </w:r>
    </w:p>
    <w:p w:rsidR="00987084" w:rsidRPr="00A4530E" w:rsidRDefault="00987084" w:rsidP="00987084">
      <w:pPr>
        <w:pStyle w:val="CMDOutput"/>
      </w:pPr>
      <w:r w:rsidRPr="00987084">
        <w:rPr>
          <w:highlight w:val="lightGray"/>
        </w:rPr>
        <w:t>Inspect</w:t>
      </w:r>
    </w:p>
    <w:p w:rsidR="00987084" w:rsidRPr="009A299C" w:rsidRDefault="00987084" w:rsidP="00987084">
      <w:pPr>
        <w:pStyle w:val="CMDOutput"/>
      </w:pPr>
    </w:p>
    <w:p w:rsidR="00987084" w:rsidRPr="00987084" w:rsidRDefault="00987084" w:rsidP="00987084">
      <w:pPr>
        <w:pStyle w:val="CMDOutput"/>
        <w:rPr>
          <w:highlight w:val="lightGray"/>
        </w:rPr>
      </w:pPr>
      <w:r w:rsidRPr="00987084">
        <w:rPr>
          <w:highlight w:val="lightGray"/>
        </w:rPr>
        <w:t>Number of Established Sessions = 1</w:t>
      </w:r>
    </w:p>
    <w:p w:rsidR="00987084" w:rsidRPr="00987084" w:rsidRDefault="00987084" w:rsidP="00987084">
      <w:pPr>
        <w:pStyle w:val="CMDOutput"/>
        <w:rPr>
          <w:highlight w:val="lightGray"/>
        </w:rPr>
      </w:pPr>
      <w:r w:rsidRPr="00987084">
        <w:rPr>
          <w:highlight w:val="lightGray"/>
        </w:rPr>
        <w:t>Established Sessions</w:t>
      </w:r>
    </w:p>
    <w:p w:rsidR="00987084" w:rsidRPr="00987084" w:rsidRDefault="00987084" w:rsidP="00987084">
      <w:pPr>
        <w:pStyle w:val="CMDOutput"/>
        <w:rPr>
          <w:highlight w:val="lightGray"/>
        </w:rPr>
      </w:pPr>
      <w:r w:rsidRPr="00987084">
        <w:rPr>
          <w:highlight w:val="lightGray"/>
        </w:rPr>
        <w:t>Session 175216232 (192.168.3.3:1028)=&gt;(10.2.2.2:22) tcp SIS_OPEN/TCP_ESTAB</w:t>
      </w:r>
    </w:p>
    <w:p w:rsidR="00987084" w:rsidRPr="00987084" w:rsidRDefault="00987084" w:rsidP="00987084">
      <w:pPr>
        <w:pStyle w:val="CMDOutput"/>
        <w:rPr>
          <w:highlight w:val="lightGray"/>
        </w:rPr>
      </w:pPr>
      <w:r w:rsidRPr="00987084">
        <w:rPr>
          <w:highlight w:val="lightGray"/>
        </w:rPr>
        <w:t>Created 00:00:25, Last heard 00:00:20</w:t>
      </w:r>
    </w:p>
    <w:p w:rsidR="00987084" w:rsidRPr="00987084" w:rsidRDefault="00987084" w:rsidP="00987084">
      <w:pPr>
        <w:pStyle w:val="CMDOutput"/>
        <w:rPr>
          <w:highlight w:val="lightGray"/>
        </w:rPr>
      </w:pPr>
      <w:r w:rsidRPr="00987084">
        <w:rPr>
          <w:highlight w:val="lightGray"/>
        </w:rPr>
        <w:t>Bytes sent (initiator:responder) [1195:1256]</w:t>
      </w:r>
    </w:p>
    <w:p w:rsidR="00987084" w:rsidRPr="00987084" w:rsidRDefault="00987084" w:rsidP="00987084">
      <w:pPr>
        <w:pStyle w:val="CMDOutput"/>
        <w:rPr>
          <w:highlight w:val="lightGray"/>
        </w:rPr>
      </w:pPr>
      <w:r w:rsidRPr="00987084">
        <w:rPr>
          <w:highlight w:val="lightGray"/>
        </w:rPr>
        <w:t>Class-map: class-default (match-any)</w:t>
      </w:r>
    </w:p>
    <w:p w:rsidR="00987084" w:rsidRPr="00987084" w:rsidRDefault="00987084" w:rsidP="00987084">
      <w:pPr>
        <w:pStyle w:val="CMDOutput"/>
        <w:rPr>
          <w:highlight w:val="lightGray"/>
        </w:rPr>
      </w:pPr>
      <w:r w:rsidRPr="00987084">
        <w:rPr>
          <w:highlight w:val="lightGray"/>
        </w:rPr>
        <w:t>Match: any</w:t>
      </w:r>
    </w:p>
    <w:p w:rsidR="00987084" w:rsidRPr="00987084" w:rsidRDefault="00987084" w:rsidP="00987084">
      <w:pPr>
        <w:pStyle w:val="CMDOutput"/>
        <w:rPr>
          <w:highlight w:val="lightGray"/>
        </w:rPr>
      </w:pPr>
      <w:r w:rsidRPr="00987084">
        <w:rPr>
          <w:highlight w:val="lightGray"/>
        </w:rPr>
        <w:t>Drop (default action)</w:t>
      </w:r>
    </w:p>
    <w:p w:rsidR="00372CB3" w:rsidRDefault="00987084" w:rsidP="00987084">
      <w:pPr>
        <w:pStyle w:val="CMDOutput"/>
        <w:rPr>
          <w:rStyle w:val="DevConfigGray"/>
        </w:rPr>
      </w:pPr>
      <w:r w:rsidRPr="00987084">
        <w:rPr>
          <w:highlight w:val="lightGray"/>
        </w:rPr>
        <w:lastRenderedPageBreak/>
        <w:t>0 packets, 0 bytes</w:t>
      </w:r>
    </w:p>
    <w:p w:rsidR="00285F35" w:rsidRDefault="00926DA2" w:rsidP="00513324">
      <w:pPr>
        <w:pStyle w:val="BodyTextL50"/>
      </w:pPr>
      <w:r w:rsidRPr="00744BF3">
        <w:t>What is the source IP address and port number?</w:t>
      </w:r>
    </w:p>
    <w:p w:rsidR="00285F35" w:rsidRDefault="00285F35" w:rsidP="00513324">
      <w:pPr>
        <w:pStyle w:val="BodyTextL50"/>
      </w:pPr>
      <w:r>
        <w:t>_______________________________________________________</w:t>
      </w:r>
      <w:r w:rsidR="00513324">
        <w:t>_____________________________</w:t>
      </w:r>
    </w:p>
    <w:p w:rsidR="00926DA2" w:rsidRPr="00744BF3" w:rsidRDefault="00926DA2" w:rsidP="00513324">
      <w:pPr>
        <w:pStyle w:val="BodyTextL50"/>
      </w:pPr>
      <w:r w:rsidRPr="00744BF3">
        <w:rPr>
          <w:highlight w:val="lightGray"/>
          <w:shd w:val="clear" w:color="auto" w:fill="E6E6E6"/>
        </w:rPr>
        <w:t>192.168.3.3:102</w:t>
      </w:r>
      <w:r w:rsidR="00987084">
        <w:rPr>
          <w:highlight w:val="lightGray"/>
          <w:shd w:val="clear" w:color="auto" w:fill="E6E6E6"/>
        </w:rPr>
        <w:t>8</w:t>
      </w:r>
      <w:r w:rsidRPr="00744BF3">
        <w:rPr>
          <w:highlight w:val="lightGray"/>
          <w:shd w:val="clear" w:color="auto" w:fill="E6E6E6"/>
        </w:rPr>
        <w:t xml:space="preserve"> (port 102</w:t>
      </w:r>
      <w:r w:rsidR="00987084">
        <w:rPr>
          <w:highlight w:val="lightGray"/>
          <w:shd w:val="clear" w:color="auto" w:fill="E6E6E6"/>
        </w:rPr>
        <w:t>8</w:t>
      </w:r>
      <w:r w:rsidRPr="00744BF3">
        <w:rPr>
          <w:highlight w:val="lightGray"/>
          <w:shd w:val="clear" w:color="auto" w:fill="E6E6E6"/>
        </w:rPr>
        <w:t xml:space="preserve"> is random)</w:t>
      </w:r>
    </w:p>
    <w:p w:rsidR="00285F35" w:rsidRDefault="00926DA2" w:rsidP="00513324">
      <w:pPr>
        <w:pStyle w:val="BodyTextL50"/>
      </w:pPr>
      <w:r w:rsidRPr="00744BF3">
        <w:t>What is the destination IP address and port number?</w:t>
      </w:r>
    </w:p>
    <w:p w:rsidR="006129FA" w:rsidRDefault="00285F35" w:rsidP="00513324">
      <w:pPr>
        <w:pStyle w:val="BodyTextL50"/>
      </w:pPr>
      <w:r>
        <w:t>_______________________________________________________</w:t>
      </w:r>
      <w:r w:rsidR="00513324">
        <w:t>_____________________________</w:t>
      </w:r>
    </w:p>
    <w:p w:rsidR="00926DA2" w:rsidRPr="00744BF3" w:rsidRDefault="00987084" w:rsidP="00513324">
      <w:pPr>
        <w:pStyle w:val="BodyTextL50"/>
      </w:pPr>
      <w:r>
        <w:rPr>
          <w:highlight w:val="lightGray"/>
        </w:rPr>
        <w:t>10.2.2.2:22</w:t>
      </w:r>
      <w:r w:rsidR="00926DA2" w:rsidRPr="00744BF3">
        <w:rPr>
          <w:highlight w:val="lightGray"/>
        </w:rPr>
        <w:t xml:space="preserve"> (</w:t>
      </w:r>
      <w:r>
        <w:rPr>
          <w:highlight w:val="lightGray"/>
        </w:rPr>
        <w:t>SSH</w:t>
      </w:r>
      <w:r w:rsidR="00926DA2" w:rsidRPr="00744BF3">
        <w:rPr>
          <w:highlight w:val="lightGray"/>
        </w:rPr>
        <w:t xml:space="preserve"> = port 2</w:t>
      </w:r>
      <w:r>
        <w:rPr>
          <w:highlight w:val="lightGray"/>
        </w:rPr>
        <w:t>2</w:t>
      </w:r>
      <w:r w:rsidR="00926DA2" w:rsidRPr="00744BF3">
        <w:rPr>
          <w:highlight w:val="lightGray"/>
        </w:rPr>
        <w:t>)</w:t>
      </w:r>
    </w:p>
    <w:p w:rsidR="00926DA2" w:rsidRPr="00744BF3" w:rsidRDefault="00926DA2" w:rsidP="00B32216">
      <w:pPr>
        <w:pStyle w:val="StepHead"/>
      </w:pPr>
      <w:r>
        <w:t>From PC-C, e</w:t>
      </w:r>
      <w:r w:rsidRPr="00744BF3">
        <w:t xml:space="preserve">xit the </w:t>
      </w:r>
      <w:r w:rsidR="00987084">
        <w:t>SSH</w:t>
      </w:r>
      <w:r w:rsidRPr="00744BF3">
        <w:t xml:space="preserve"> session</w:t>
      </w:r>
      <w:r>
        <w:t xml:space="preserve"> on R2 and close the </w:t>
      </w:r>
      <w:r w:rsidR="008A02D9">
        <w:t>c</w:t>
      </w:r>
      <w:r>
        <w:t xml:space="preserve">ommand </w:t>
      </w:r>
      <w:r w:rsidR="008A02D9">
        <w:t>p</w:t>
      </w:r>
      <w:r>
        <w:t>rompt window</w:t>
      </w:r>
      <w:r w:rsidRPr="00744BF3">
        <w:t>.</w:t>
      </w:r>
    </w:p>
    <w:p w:rsidR="00926DA2" w:rsidRPr="00744BF3" w:rsidRDefault="00926DA2" w:rsidP="00B32216">
      <w:pPr>
        <w:pStyle w:val="StepHead"/>
      </w:pPr>
      <w:r w:rsidRPr="00744BF3">
        <w:t>From internal PC-C, open a web browser to the PC-A server web page.</w:t>
      </w:r>
    </w:p>
    <w:p w:rsidR="00926DA2" w:rsidRDefault="00926DA2" w:rsidP="00B32216">
      <w:pPr>
        <w:pStyle w:val="BodyTextL25"/>
      </w:pPr>
      <w:r w:rsidRPr="00744BF3">
        <w:t xml:space="preserve">Enter the server IP address </w:t>
      </w:r>
      <w:r w:rsidR="00A93353" w:rsidRPr="00A93353">
        <w:rPr>
          <w:b/>
        </w:rPr>
        <w:t>192.168.1.3</w:t>
      </w:r>
      <w:r>
        <w:t xml:space="preserve"> </w:t>
      </w:r>
      <w:r w:rsidRPr="00744BF3">
        <w:t>in the browser</w:t>
      </w:r>
      <w:r>
        <w:t xml:space="preserve"> URL field</w:t>
      </w:r>
      <w:r w:rsidR="00285F35">
        <w:t>,</w:t>
      </w:r>
      <w:r>
        <w:t xml:space="preserve"> and click </w:t>
      </w:r>
      <w:r w:rsidRPr="007F2414">
        <w:rPr>
          <w:b/>
        </w:rPr>
        <w:t>Go</w:t>
      </w:r>
      <w:r>
        <w:t>.</w:t>
      </w:r>
      <w:r w:rsidRPr="00744BF3">
        <w:t xml:space="preserve"> The HTTP session should succeed. While the HTTP session is active, issue the command </w:t>
      </w:r>
      <w:r w:rsidRPr="00744BF3">
        <w:rPr>
          <w:rFonts w:cs="Arial"/>
          <w:b/>
        </w:rPr>
        <w:t>show policy-map type inspect zone-pair session</w:t>
      </w:r>
      <w:r>
        <w:rPr>
          <w:rFonts w:cs="Arial"/>
          <w:b/>
        </w:rPr>
        <w:t>s</w:t>
      </w:r>
      <w:r w:rsidRPr="00744BF3">
        <w:rPr>
          <w:rFonts w:cs="Arial"/>
        </w:rPr>
        <w:t xml:space="preserve"> </w:t>
      </w:r>
      <w:r w:rsidRPr="00744BF3">
        <w:t xml:space="preserve">on </w:t>
      </w:r>
      <w:r w:rsidR="00A93353" w:rsidRPr="00A93353">
        <w:rPr>
          <w:b/>
        </w:rPr>
        <w:t>R3</w:t>
      </w:r>
      <w:r w:rsidRPr="00744BF3">
        <w:t xml:space="preserve"> </w:t>
      </w:r>
      <w:r>
        <w:t xml:space="preserve">to view </w:t>
      </w:r>
      <w:r w:rsidRPr="00744BF3">
        <w:t>established sessions.</w:t>
      </w:r>
    </w:p>
    <w:p w:rsidR="006129FA" w:rsidRDefault="00926DA2">
      <w:pPr>
        <w:pStyle w:val="BodyTextL25"/>
      </w:pPr>
      <w:r>
        <w:rPr>
          <w:b/>
        </w:rPr>
        <w:t>No</w:t>
      </w:r>
      <w:r w:rsidRPr="002F723B">
        <w:rPr>
          <w:b/>
        </w:rPr>
        <w:t>te</w:t>
      </w:r>
      <w:r w:rsidR="00A93353" w:rsidRPr="00A93353">
        <w:t>:</w:t>
      </w:r>
      <w:r>
        <w:t xml:space="preserve"> If the HTTP ses</w:t>
      </w:r>
      <w:r w:rsidRPr="002F723B">
        <w:t xml:space="preserve">sion times out before you execute the command on </w:t>
      </w:r>
      <w:r w:rsidR="00A93353" w:rsidRPr="00A93353">
        <w:rPr>
          <w:b/>
        </w:rPr>
        <w:t>R3</w:t>
      </w:r>
      <w:r w:rsidRPr="002F723B">
        <w:t xml:space="preserve">, you will have to click the </w:t>
      </w:r>
      <w:r w:rsidRPr="008859D2">
        <w:rPr>
          <w:b/>
        </w:rPr>
        <w:t>Go</w:t>
      </w:r>
      <w:r w:rsidR="00A93353" w:rsidRPr="00A93353">
        <w:t xml:space="preserve"> </w:t>
      </w:r>
      <w:r>
        <w:t xml:space="preserve">button on </w:t>
      </w:r>
      <w:r w:rsidR="00A93353" w:rsidRPr="00A93353">
        <w:rPr>
          <w:b/>
        </w:rPr>
        <w:t>PC-C</w:t>
      </w:r>
      <w:r>
        <w:t xml:space="preserve"> to generate a ses</w:t>
      </w:r>
      <w:r w:rsidRPr="002F723B">
        <w:t xml:space="preserve">sion between </w:t>
      </w:r>
      <w:r w:rsidR="00A93353" w:rsidRPr="00A93353">
        <w:rPr>
          <w:b/>
        </w:rPr>
        <w:t>PC-C</w:t>
      </w:r>
      <w:r w:rsidRPr="002F723B">
        <w:t xml:space="preserve"> and </w:t>
      </w:r>
      <w:r w:rsidR="00A93353" w:rsidRPr="00A93353">
        <w:rPr>
          <w:b/>
        </w:rPr>
        <w:t>PC-A</w:t>
      </w:r>
      <w:r w:rsidRPr="002F723B">
        <w:t>.</w:t>
      </w:r>
    </w:p>
    <w:p w:rsidR="00926DA2" w:rsidRPr="009A299C" w:rsidRDefault="00926DA2" w:rsidP="00B32216">
      <w:pPr>
        <w:pStyle w:val="CMD"/>
      </w:pPr>
      <w:r w:rsidRPr="002F723B">
        <w:rPr>
          <w:highlight w:val="lightGray"/>
        </w:rPr>
        <w:t xml:space="preserve">R3# </w:t>
      </w:r>
      <w:r w:rsidR="00A93353" w:rsidRPr="00A93353">
        <w:rPr>
          <w:b/>
          <w:highlight w:val="lightGray"/>
        </w:rPr>
        <w:t>show policy-map type inspect zone-pair sessions</w:t>
      </w:r>
    </w:p>
    <w:p w:rsidR="00987084" w:rsidRDefault="00987084" w:rsidP="00987084">
      <w:pPr>
        <w:pStyle w:val="CMDOutput"/>
      </w:pPr>
    </w:p>
    <w:p w:rsidR="00987084" w:rsidRPr="009A299C" w:rsidRDefault="00987084" w:rsidP="00987084">
      <w:pPr>
        <w:pStyle w:val="CMDOutput"/>
      </w:pPr>
      <w:r w:rsidRPr="00987084">
        <w:rPr>
          <w:highlight w:val="lightGray"/>
        </w:rPr>
        <w:t>policy exists on zp IN-2-OUT-ZPAIR</w:t>
      </w:r>
    </w:p>
    <w:p w:rsidR="00987084" w:rsidRPr="00987084" w:rsidRDefault="00987084" w:rsidP="00987084">
      <w:pPr>
        <w:pStyle w:val="CMDOutput"/>
        <w:rPr>
          <w:highlight w:val="lightGray"/>
        </w:rPr>
      </w:pPr>
      <w:r w:rsidRPr="00987084">
        <w:rPr>
          <w:highlight w:val="lightGray"/>
        </w:rPr>
        <w:t>Zone-pair: IN-2-OUT-ZPAIR</w:t>
      </w:r>
    </w:p>
    <w:p w:rsidR="00987084" w:rsidRPr="009A299C" w:rsidRDefault="00987084" w:rsidP="00987084">
      <w:pPr>
        <w:pStyle w:val="CMDOutput"/>
      </w:pPr>
    </w:p>
    <w:p w:rsidR="00987084" w:rsidRPr="009A299C" w:rsidRDefault="00987084" w:rsidP="00987084">
      <w:pPr>
        <w:pStyle w:val="CMDOutput"/>
      </w:pPr>
      <w:r w:rsidRPr="00987084">
        <w:rPr>
          <w:highlight w:val="lightGray"/>
        </w:rPr>
        <w:t>Service-policy inspect : IN-2-OUT-PMAP</w:t>
      </w:r>
    </w:p>
    <w:p w:rsidR="00987084" w:rsidRPr="009A299C" w:rsidRDefault="00987084" w:rsidP="00987084">
      <w:pPr>
        <w:pStyle w:val="CMDOutput"/>
      </w:pPr>
    </w:p>
    <w:p w:rsidR="00987084" w:rsidRPr="00987084" w:rsidRDefault="00987084" w:rsidP="00987084">
      <w:pPr>
        <w:pStyle w:val="CMDOutput"/>
        <w:rPr>
          <w:highlight w:val="lightGray"/>
        </w:rPr>
      </w:pPr>
      <w:r w:rsidRPr="00987084">
        <w:rPr>
          <w:highlight w:val="lightGray"/>
        </w:rPr>
        <w:t>Class-map: IN-NET-CLASS-MAP (match-all)</w:t>
      </w:r>
    </w:p>
    <w:p w:rsidR="00987084" w:rsidRPr="00987084" w:rsidRDefault="00987084" w:rsidP="00987084">
      <w:pPr>
        <w:pStyle w:val="CMDOutput"/>
        <w:rPr>
          <w:highlight w:val="lightGray"/>
        </w:rPr>
      </w:pPr>
      <w:r w:rsidRPr="00987084">
        <w:rPr>
          <w:highlight w:val="lightGray"/>
        </w:rPr>
        <w:t>Match: access-group 101</w:t>
      </w:r>
    </w:p>
    <w:p w:rsidR="00987084" w:rsidRPr="009A299C" w:rsidRDefault="00987084" w:rsidP="00987084">
      <w:pPr>
        <w:pStyle w:val="CMDOutput"/>
      </w:pPr>
      <w:r w:rsidRPr="00987084">
        <w:rPr>
          <w:highlight w:val="lightGray"/>
        </w:rPr>
        <w:t>Inspect</w:t>
      </w:r>
    </w:p>
    <w:p w:rsidR="00987084" w:rsidRPr="009A299C" w:rsidRDefault="00987084" w:rsidP="00987084">
      <w:pPr>
        <w:pStyle w:val="CMDOutput"/>
      </w:pPr>
    </w:p>
    <w:p w:rsidR="00987084" w:rsidRPr="00987084" w:rsidRDefault="00987084" w:rsidP="00987084">
      <w:pPr>
        <w:pStyle w:val="CMDOutput"/>
        <w:rPr>
          <w:highlight w:val="lightGray"/>
        </w:rPr>
      </w:pPr>
      <w:r w:rsidRPr="00987084">
        <w:rPr>
          <w:highlight w:val="lightGray"/>
        </w:rPr>
        <w:t>Number of Established Sessions = 1</w:t>
      </w:r>
    </w:p>
    <w:p w:rsidR="00987084" w:rsidRPr="00987084" w:rsidRDefault="00987084" w:rsidP="00987084">
      <w:pPr>
        <w:pStyle w:val="CMDOutput"/>
        <w:rPr>
          <w:highlight w:val="lightGray"/>
        </w:rPr>
      </w:pPr>
      <w:r w:rsidRPr="00987084">
        <w:rPr>
          <w:highlight w:val="lightGray"/>
        </w:rPr>
        <w:t>Established Sessions</w:t>
      </w:r>
    </w:p>
    <w:p w:rsidR="00987084" w:rsidRPr="00987084" w:rsidRDefault="00987084" w:rsidP="00987084">
      <w:pPr>
        <w:pStyle w:val="CMDOutput"/>
        <w:rPr>
          <w:highlight w:val="lightGray"/>
        </w:rPr>
      </w:pPr>
      <w:r w:rsidRPr="00987084">
        <w:rPr>
          <w:highlight w:val="lightGray"/>
        </w:rPr>
        <w:t>Session 565266624 (192.168.3.3:1031)=&gt;(192.168.1.3:80) tcp SIS_OPEN/TCP_ESTAB</w:t>
      </w:r>
    </w:p>
    <w:p w:rsidR="00987084" w:rsidRPr="00987084" w:rsidRDefault="00987084" w:rsidP="00987084">
      <w:pPr>
        <w:pStyle w:val="CMDOutput"/>
        <w:rPr>
          <w:highlight w:val="lightGray"/>
        </w:rPr>
      </w:pPr>
      <w:r w:rsidRPr="00987084">
        <w:rPr>
          <w:highlight w:val="lightGray"/>
        </w:rPr>
        <w:t>Created 00:00:01, Last heard 00:00:01</w:t>
      </w:r>
    </w:p>
    <w:p w:rsidR="00987084" w:rsidRPr="00987084" w:rsidRDefault="00987084" w:rsidP="00987084">
      <w:pPr>
        <w:pStyle w:val="CMDOutput"/>
        <w:rPr>
          <w:highlight w:val="lightGray"/>
        </w:rPr>
      </w:pPr>
      <w:r w:rsidRPr="00987084">
        <w:rPr>
          <w:highlight w:val="lightGray"/>
        </w:rPr>
        <w:t>Bytes sent (initiator:responder) [284:552]</w:t>
      </w:r>
    </w:p>
    <w:p w:rsidR="00987084" w:rsidRPr="00987084" w:rsidRDefault="00987084" w:rsidP="00987084">
      <w:pPr>
        <w:pStyle w:val="CMDOutput"/>
        <w:rPr>
          <w:highlight w:val="lightGray"/>
        </w:rPr>
      </w:pPr>
      <w:r w:rsidRPr="00987084">
        <w:rPr>
          <w:highlight w:val="lightGray"/>
        </w:rPr>
        <w:t>Class-map: class-default (match-any)</w:t>
      </w:r>
    </w:p>
    <w:p w:rsidR="00987084" w:rsidRPr="00987084" w:rsidRDefault="00987084" w:rsidP="00987084">
      <w:pPr>
        <w:pStyle w:val="CMDOutput"/>
        <w:rPr>
          <w:highlight w:val="lightGray"/>
        </w:rPr>
      </w:pPr>
      <w:r w:rsidRPr="00987084">
        <w:rPr>
          <w:highlight w:val="lightGray"/>
        </w:rPr>
        <w:t>Match: any</w:t>
      </w:r>
    </w:p>
    <w:p w:rsidR="00987084" w:rsidRPr="00987084" w:rsidRDefault="00987084" w:rsidP="00987084">
      <w:pPr>
        <w:pStyle w:val="CMDOutput"/>
        <w:rPr>
          <w:highlight w:val="lightGray"/>
        </w:rPr>
      </w:pPr>
      <w:r w:rsidRPr="00987084">
        <w:rPr>
          <w:highlight w:val="lightGray"/>
        </w:rPr>
        <w:t>Drop (default action)</w:t>
      </w:r>
    </w:p>
    <w:p w:rsidR="00987084" w:rsidRDefault="00987084" w:rsidP="00987084">
      <w:pPr>
        <w:pStyle w:val="CMDOutput"/>
      </w:pPr>
      <w:r w:rsidRPr="00987084">
        <w:rPr>
          <w:highlight w:val="lightGray"/>
        </w:rPr>
        <w:t>0 packets, 0 bytes</w:t>
      </w:r>
    </w:p>
    <w:p w:rsidR="00285F35" w:rsidRDefault="00926DA2" w:rsidP="00987084">
      <w:pPr>
        <w:pStyle w:val="BodyTextL25"/>
      </w:pPr>
      <w:r w:rsidRPr="00744BF3">
        <w:t>What is the source IP address and port number?</w:t>
      </w:r>
    </w:p>
    <w:p w:rsidR="00285F35" w:rsidRDefault="00285F35" w:rsidP="00285F35">
      <w:pPr>
        <w:pStyle w:val="BodyTextL25"/>
      </w:pPr>
      <w:r>
        <w:t>_______________________________________________________________________________________</w:t>
      </w:r>
    </w:p>
    <w:p w:rsidR="00926DA2" w:rsidRPr="00744BF3" w:rsidRDefault="00987084" w:rsidP="00B32216">
      <w:pPr>
        <w:pStyle w:val="BodyTextL25"/>
      </w:pPr>
      <w:r>
        <w:rPr>
          <w:highlight w:val="lightGray"/>
          <w:shd w:val="clear" w:color="auto" w:fill="E6E6E6"/>
        </w:rPr>
        <w:t>192.168.3.3:1031</w:t>
      </w:r>
      <w:r w:rsidR="00926DA2" w:rsidRPr="00744BF3">
        <w:rPr>
          <w:highlight w:val="lightGray"/>
          <w:shd w:val="clear" w:color="auto" w:fill="E6E6E6"/>
        </w:rPr>
        <w:t xml:space="preserve"> (port 10</w:t>
      </w:r>
      <w:r>
        <w:rPr>
          <w:highlight w:val="lightGray"/>
          <w:shd w:val="clear" w:color="auto" w:fill="E6E6E6"/>
        </w:rPr>
        <w:t>31</w:t>
      </w:r>
      <w:r w:rsidR="00926DA2" w:rsidRPr="00744BF3">
        <w:rPr>
          <w:highlight w:val="lightGray"/>
          <w:shd w:val="clear" w:color="auto" w:fill="E6E6E6"/>
        </w:rPr>
        <w:t xml:space="preserve"> is random)</w:t>
      </w:r>
    </w:p>
    <w:p w:rsidR="00285F35" w:rsidRDefault="00926DA2" w:rsidP="00B32216">
      <w:pPr>
        <w:pStyle w:val="BodyTextL25"/>
      </w:pPr>
      <w:r w:rsidRPr="00744BF3">
        <w:t>What is the destination IP address and port number?</w:t>
      </w:r>
    </w:p>
    <w:p w:rsidR="00285F35" w:rsidRDefault="00285F35" w:rsidP="00285F35">
      <w:pPr>
        <w:pStyle w:val="BodyTextL25"/>
      </w:pPr>
      <w:r>
        <w:t>_______________________________________________________________________________________</w:t>
      </w:r>
    </w:p>
    <w:p w:rsidR="00926DA2" w:rsidRPr="00744BF3" w:rsidRDefault="00926DA2" w:rsidP="00B32216">
      <w:pPr>
        <w:pStyle w:val="BodyTextL25"/>
      </w:pPr>
      <w:r w:rsidRPr="00744BF3">
        <w:rPr>
          <w:highlight w:val="lightGray"/>
        </w:rPr>
        <w:t>192.168.1.3:80 (HTTP web = port 80)</w:t>
      </w:r>
    </w:p>
    <w:p w:rsidR="00926DA2" w:rsidRPr="00744BF3" w:rsidRDefault="00926DA2" w:rsidP="00B32216">
      <w:pPr>
        <w:pStyle w:val="StepHead"/>
      </w:pPr>
      <w:r>
        <w:lastRenderedPageBreak/>
        <w:t xml:space="preserve">Close the </w:t>
      </w:r>
      <w:r w:rsidR="003B71AF">
        <w:t>b</w:t>
      </w:r>
      <w:r w:rsidRPr="00744BF3">
        <w:t>rowser on PC-C.</w:t>
      </w:r>
    </w:p>
    <w:p w:rsidR="00926DA2" w:rsidRPr="00744BF3" w:rsidRDefault="00926DA2" w:rsidP="00926DA2">
      <w:pPr>
        <w:pStyle w:val="PartHead"/>
        <w:rPr>
          <w:color w:val="000000"/>
        </w:rPr>
      </w:pPr>
      <w:r w:rsidRPr="00744BF3">
        <w:t>Test Firewall Functio</w:t>
      </w:r>
      <w:r>
        <w:t>nality from OUT-ZONE to IN-ZONE</w:t>
      </w:r>
    </w:p>
    <w:p w:rsidR="00926DA2" w:rsidRPr="00744BF3" w:rsidRDefault="00926DA2" w:rsidP="00B32216">
      <w:pPr>
        <w:pStyle w:val="BodyTextL25"/>
      </w:pPr>
      <w:r w:rsidRPr="00744BF3">
        <w:t xml:space="preserve">Verify that external hosts CANNOT access internal resources after configuring the </w:t>
      </w:r>
      <w:r w:rsidR="003B71AF">
        <w:t>ZPF</w:t>
      </w:r>
      <w:r w:rsidRPr="00744BF3">
        <w:t>.</w:t>
      </w:r>
    </w:p>
    <w:p w:rsidR="00926DA2" w:rsidRPr="00744BF3" w:rsidRDefault="00926DA2" w:rsidP="00B32216">
      <w:pPr>
        <w:pStyle w:val="StepHead"/>
      </w:pPr>
      <w:r w:rsidRPr="00744BF3">
        <w:t>From the PC-A server command prompt, ping PC-C.</w:t>
      </w:r>
    </w:p>
    <w:p w:rsidR="00926DA2" w:rsidRPr="00744BF3" w:rsidRDefault="00926DA2" w:rsidP="00B32216">
      <w:pPr>
        <w:pStyle w:val="BodyTextL25"/>
      </w:pPr>
      <w:r>
        <w:t xml:space="preserve">From the </w:t>
      </w:r>
      <w:r w:rsidR="00A93353" w:rsidRPr="00A93353">
        <w:rPr>
          <w:b/>
        </w:rPr>
        <w:t>PC-A</w:t>
      </w:r>
      <w:r>
        <w:t xml:space="preserve"> </w:t>
      </w:r>
      <w:r w:rsidR="000A6F58">
        <w:t>c</w:t>
      </w:r>
      <w:r>
        <w:t xml:space="preserve">ommand </w:t>
      </w:r>
      <w:r w:rsidR="000A6F58">
        <w:t>p</w:t>
      </w:r>
      <w:r>
        <w:t xml:space="preserve">rompt, ping </w:t>
      </w:r>
      <w:r w:rsidR="00A93353" w:rsidRPr="00A93353">
        <w:rPr>
          <w:b/>
        </w:rPr>
        <w:t>PC-C</w:t>
      </w:r>
      <w:r>
        <w:t xml:space="preserve"> at 192.168.3.3. </w:t>
      </w:r>
      <w:r w:rsidRPr="00744BF3">
        <w:t>The ping should fail.</w:t>
      </w:r>
    </w:p>
    <w:p w:rsidR="00926DA2" w:rsidRPr="00744BF3" w:rsidRDefault="00F258F5" w:rsidP="00B32216">
      <w:pPr>
        <w:pStyle w:val="StepHead"/>
      </w:pPr>
      <w:r>
        <w:t xml:space="preserve">From </w:t>
      </w:r>
      <w:r w:rsidR="00926DA2" w:rsidRPr="00575811">
        <w:t>R2, ping PC-C.</w:t>
      </w:r>
    </w:p>
    <w:p w:rsidR="00926DA2" w:rsidRDefault="00926DA2" w:rsidP="00B32216">
      <w:pPr>
        <w:pStyle w:val="BodyTextL25"/>
      </w:pPr>
      <w:r>
        <w:t xml:space="preserve">From </w:t>
      </w:r>
      <w:r w:rsidR="00A93353" w:rsidRPr="00A93353">
        <w:rPr>
          <w:b/>
        </w:rPr>
        <w:t>R2</w:t>
      </w:r>
      <w:r>
        <w:t xml:space="preserve">, ping </w:t>
      </w:r>
      <w:r w:rsidR="00A93353" w:rsidRPr="00A93353">
        <w:rPr>
          <w:b/>
        </w:rPr>
        <w:t>PC-C</w:t>
      </w:r>
      <w:r>
        <w:t xml:space="preserve"> at 192.168.3.3. </w:t>
      </w:r>
      <w:r w:rsidRPr="00744BF3">
        <w:t>The ping should fail.</w:t>
      </w:r>
    </w:p>
    <w:p w:rsidR="00926DA2" w:rsidRDefault="00926DA2" w:rsidP="00B32216">
      <w:pPr>
        <w:pStyle w:val="StepHead"/>
      </w:pPr>
      <w:r>
        <w:t>Check results.</w:t>
      </w:r>
    </w:p>
    <w:p w:rsidR="004434BC" w:rsidRDefault="00926DA2">
      <w:pPr>
        <w:pStyle w:val="BodyTextL25"/>
        <w:rPr>
          <w:highlight w:val="lightGray"/>
        </w:rPr>
      </w:pPr>
      <w:r w:rsidRPr="00B27900">
        <w:t xml:space="preserve">Your completion percentage should be </w:t>
      </w:r>
      <w:r>
        <w:t>100</w:t>
      </w:r>
      <w:r w:rsidRPr="00B27900">
        <w:t>%.</w:t>
      </w:r>
      <w:r w:rsidR="00285F35">
        <w:t xml:space="preserve"> </w:t>
      </w:r>
      <w:r w:rsidRPr="00B27900">
        <w:t xml:space="preserve">Click </w:t>
      </w:r>
      <w:r w:rsidRPr="00B27900">
        <w:rPr>
          <w:b/>
          <w:bCs/>
        </w:rPr>
        <w:t>Check Results</w:t>
      </w:r>
      <w:r w:rsidRPr="00B27900">
        <w:t xml:space="preserve"> to see</w:t>
      </w:r>
      <w:r w:rsidR="00FD592B">
        <w:t xml:space="preserve"> </w:t>
      </w:r>
      <w:r w:rsidRPr="00B27900">
        <w:t>fee</w:t>
      </w:r>
      <w:r>
        <w:t>d</w:t>
      </w:r>
      <w:r w:rsidRPr="00B27900">
        <w:t>back and verification of which required components</w:t>
      </w:r>
      <w:r w:rsidR="00285F35">
        <w:t xml:space="preserve"> </w:t>
      </w:r>
      <w:r w:rsidRPr="00B27900">
        <w:t>have been completed</w:t>
      </w:r>
      <w:r>
        <w:t>.</w:t>
      </w:r>
    </w:p>
    <w:sectPr w:rsidR="004434BC" w:rsidSect="008C43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757" w:rsidRDefault="00CB0757" w:rsidP="0090659A">
      <w:pPr>
        <w:spacing w:after="0" w:line="240" w:lineRule="auto"/>
      </w:pPr>
      <w:r>
        <w:separator/>
      </w:r>
    </w:p>
    <w:p w:rsidR="00CB0757" w:rsidRDefault="00CB0757"/>
    <w:p w:rsidR="00CB0757" w:rsidRDefault="00CB0757"/>
    <w:p w:rsidR="00CB0757" w:rsidRDefault="00CB0757"/>
    <w:p w:rsidR="00CB0757" w:rsidRDefault="00CB0757"/>
    <w:p w:rsidR="00CB0757" w:rsidRDefault="00CB0757"/>
    <w:p w:rsidR="00CB0757" w:rsidRDefault="00CB0757"/>
  </w:endnote>
  <w:endnote w:type="continuationSeparator" w:id="0">
    <w:p w:rsidR="00CB0757" w:rsidRDefault="00CB0757" w:rsidP="0090659A">
      <w:pPr>
        <w:spacing w:after="0" w:line="240" w:lineRule="auto"/>
      </w:pPr>
      <w:r>
        <w:continuationSeparator/>
      </w:r>
    </w:p>
    <w:p w:rsidR="00CB0757" w:rsidRDefault="00CB0757"/>
    <w:p w:rsidR="00CB0757" w:rsidRDefault="00CB0757"/>
    <w:p w:rsidR="00CB0757" w:rsidRDefault="00CB0757"/>
    <w:p w:rsidR="00CB0757" w:rsidRDefault="00CB0757"/>
    <w:p w:rsidR="00CB0757" w:rsidRDefault="00CB0757"/>
    <w:p w:rsidR="00CB0757" w:rsidRDefault="00CB07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041" w:rsidRDefault="000F50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862" w:rsidRPr="00127112" w:rsidRDefault="00926CB2" w:rsidP="00127112">
    <w:pPr>
      <w:pStyle w:val="Footer"/>
      <w:rPr>
        <w:szCs w:val="16"/>
      </w:rPr>
    </w:pPr>
    <w:r w:rsidRPr="002A244B">
      <w:t xml:space="preserve">© </w:t>
    </w:r>
    <w:r w:rsidR="00652A97">
      <w:fldChar w:fldCharType="begin"/>
    </w:r>
    <w:r w:rsidR="00652A97">
      <w:instrText xml:space="preserve"> DATE  \@ "yyyy"  \* MERGEFORMAT </w:instrText>
    </w:r>
    <w:r w:rsidR="00652A97">
      <w:fldChar w:fldCharType="separate"/>
    </w:r>
    <w:r w:rsidR="00A011FC">
      <w:rPr>
        <w:noProof/>
      </w:rPr>
      <w:t>2024</w:t>
    </w:r>
    <w:r w:rsidR="00652A97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B2E8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B2E87" w:rsidRPr="0090659A">
      <w:rPr>
        <w:b/>
        <w:szCs w:val="16"/>
      </w:rPr>
      <w:fldChar w:fldCharType="separate"/>
    </w:r>
    <w:r w:rsidR="00A011FC">
      <w:rPr>
        <w:b/>
        <w:noProof/>
        <w:szCs w:val="16"/>
      </w:rPr>
      <w:t>6</w:t>
    </w:r>
    <w:r w:rsidR="007B2E8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B2E8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B2E87" w:rsidRPr="0090659A">
      <w:rPr>
        <w:b/>
        <w:szCs w:val="16"/>
      </w:rPr>
      <w:fldChar w:fldCharType="separate"/>
    </w:r>
    <w:r w:rsidR="00A011FC">
      <w:rPr>
        <w:b/>
        <w:noProof/>
        <w:szCs w:val="16"/>
      </w:rPr>
      <w:t>6</w:t>
    </w:r>
    <w:r w:rsidR="007B2E87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862" w:rsidRPr="0073569B" w:rsidRDefault="00926CB2" w:rsidP="0073569B">
    <w:pPr>
      <w:pStyle w:val="Footer"/>
      <w:rPr>
        <w:szCs w:val="16"/>
      </w:rPr>
    </w:pPr>
    <w:r w:rsidRPr="002A244B">
      <w:t xml:space="preserve">© </w:t>
    </w:r>
    <w:r w:rsidR="00652A97">
      <w:fldChar w:fldCharType="begin"/>
    </w:r>
    <w:r w:rsidR="00652A97">
      <w:instrText xml:space="preserve"> DATE  \@ "yyyy"  \* MERGEFORMAT </w:instrText>
    </w:r>
    <w:r w:rsidR="00652A97">
      <w:fldChar w:fldCharType="separate"/>
    </w:r>
    <w:r w:rsidR="00A011FC">
      <w:rPr>
        <w:noProof/>
      </w:rPr>
      <w:t>2024</w:t>
    </w:r>
    <w:r w:rsidR="00652A97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B2E8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B2E87" w:rsidRPr="0090659A">
      <w:rPr>
        <w:b/>
        <w:szCs w:val="16"/>
      </w:rPr>
      <w:fldChar w:fldCharType="separate"/>
    </w:r>
    <w:r w:rsidR="00A011FC">
      <w:rPr>
        <w:b/>
        <w:noProof/>
        <w:szCs w:val="16"/>
      </w:rPr>
      <w:t>1</w:t>
    </w:r>
    <w:r w:rsidR="007B2E8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B2E8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B2E87" w:rsidRPr="0090659A">
      <w:rPr>
        <w:b/>
        <w:szCs w:val="16"/>
      </w:rPr>
      <w:fldChar w:fldCharType="separate"/>
    </w:r>
    <w:r w:rsidR="00A011FC">
      <w:rPr>
        <w:b/>
        <w:noProof/>
        <w:szCs w:val="16"/>
      </w:rPr>
      <w:t>6</w:t>
    </w:r>
    <w:r w:rsidR="007B2E87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757" w:rsidRDefault="00CB0757" w:rsidP="0090659A">
      <w:pPr>
        <w:spacing w:after="0" w:line="240" w:lineRule="auto"/>
      </w:pPr>
      <w:r>
        <w:separator/>
      </w:r>
    </w:p>
    <w:p w:rsidR="00CB0757" w:rsidRDefault="00CB0757"/>
    <w:p w:rsidR="00CB0757" w:rsidRDefault="00CB0757"/>
    <w:p w:rsidR="00CB0757" w:rsidRDefault="00CB0757"/>
    <w:p w:rsidR="00CB0757" w:rsidRDefault="00CB0757"/>
    <w:p w:rsidR="00CB0757" w:rsidRDefault="00CB0757"/>
    <w:p w:rsidR="00CB0757" w:rsidRDefault="00CB0757"/>
  </w:footnote>
  <w:footnote w:type="continuationSeparator" w:id="0">
    <w:p w:rsidR="00CB0757" w:rsidRDefault="00CB0757" w:rsidP="0090659A">
      <w:pPr>
        <w:spacing w:after="0" w:line="240" w:lineRule="auto"/>
      </w:pPr>
      <w:r>
        <w:continuationSeparator/>
      </w:r>
    </w:p>
    <w:p w:rsidR="00CB0757" w:rsidRDefault="00CB0757"/>
    <w:p w:rsidR="00CB0757" w:rsidRDefault="00CB0757"/>
    <w:p w:rsidR="00CB0757" w:rsidRDefault="00CB0757"/>
    <w:p w:rsidR="00CB0757" w:rsidRDefault="00CB0757"/>
    <w:p w:rsidR="00CB0757" w:rsidRDefault="00CB0757"/>
    <w:p w:rsidR="00CB0757" w:rsidRDefault="00CB07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041" w:rsidRDefault="000F50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862" w:rsidRDefault="003550F8" w:rsidP="00127112">
    <w:pPr>
      <w:pStyle w:val="PageHead"/>
    </w:pPr>
    <w:r>
      <w:t xml:space="preserve">Packet Tracer </w:t>
    </w:r>
    <w:r w:rsidR="000F5041">
      <w:t>-</w:t>
    </w:r>
    <w:r w:rsidRPr="00FD4A68">
      <w:t xml:space="preserve"> </w:t>
    </w:r>
    <w:r w:rsidRPr="00744BF3">
      <w:t xml:space="preserve">Configuring </w:t>
    </w:r>
    <w:r>
      <w:t>a Zone-B</w:t>
    </w:r>
    <w:r w:rsidRPr="00744BF3">
      <w:t>ased Policy Firewall (ZPF)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5516F6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C6862" w:rsidRDefault="00FC686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907BEB"/>
    <w:multiLevelType w:val="hybridMultilevel"/>
    <w:tmpl w:val="86B8AC5C"/>
    <w:lvl w:ilvl="0" w:tplc="C6EAA2E0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BBD5D1E"/>
    <w:multiLevelType w:val="hybridMultilevel"/>
    <w:tmpl w:val="CE728AA0"/>
    <w:lvl w:ilvl="0" w:tplc="C23E7B46">
      <w:start w:val="1"/>
      <w:numFmt w:val="decimal"/>
      <w:lvlText w:val="Step 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796360"/>
    <w:multiLevelType w:val="multilevel"/>
    <w:tmpl w:val="8B2A5C5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792" w:hanging="792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0E21039"/>
    <w:multiLevelType w:val="hybridMultilevel"/>
    <w:tmpl w:val="06124828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716D8E"/>
    <w:multiLevelType w:val="hybridMultilevel"/>
    <w:tmpl w:val="6F08092A"/>
    <w:lvl w:ilvl="0" w:tplc="F176BBE0">
      <w:start w:val="1"/>
      <w:numFmt w:val="none"/>
      <w:lvlText w:val="Note:"/>
      <w:lvlJc w:val="left"/>
      <w:pPr>
        <w:tabs>
          <w:tab w:val="num" w:pos="1332"/>
        </w:tabs>
        <w:ind w:left="180" w:firstLine="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F23836"/>
    <w:multiLevelType w:val="multilevel"/>
    <w:tmpl w:val="BD8AECF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29F570C"/>
    <w:multiLevelType w:val="hybridMultilevel"/>
    <w:tmpl w:val="F23A355A"/>
    <w:lvl w:ilvl="0" w:tplc="36581B5A">
      <w:start w:val="1"/>
      <w:numFmt w:val="decimal"/>
      <w:lvlText w:val="Task %1: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3"/>
  </w:num>
  <w:num w:numId="11">
    <w:abstractNumId w:val="8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udent">
    <w15:presenceInfo w15:providerId="None" w15:userId="stud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A0BkITI0tLYzMDMyUdpeDU4uLM/DyQArNaAGD0a8ksAAAA"/>
  </w:docVars>
  <w:rsids>
    <w:rsidRoot w:val="00D3731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5422D"/>
    <w:rsid w:val="00060696"/>
    <w:rsid w:val="00067A67"/>
    <w:rsid w:val="000769CF"/>
    <w:rsid w:val="00080186"/>
    <w:rsid w:val="000815D8"/>
    <w:rsid w:val="00084C99"/>
    <w:rsid w:val="00085CC6"/>
    <w:rsid w:val="00090C07"/>
    <w:rsid w:val="0009147A"/>
    <w:rsid w:val="00091E8D"/>
    <w:rsid w:val="0009378D"/>
    <w:rsid w:val="000953BC"/>
    <w:rsid w:val="00097163"/>
    <w:rsid w:val="000A22C8"/>
    <w:rsid w:val="000A6F58"/>
    <w:rsid w:val="000B2344"/>
    <w:rsid w:val="000B7DE5"/>
    <w:rsid w:val="000C2118"/>
    <w:rsid w:val="000C6E6E"/>
    <w:rsid w:val="000C715A"/>
    <w:rsid w:val="000D55B4"/>
    <w:rsid w:val="000E65F0"/>
    <w:rsid w:val="000E734A"/>
    <w:rsid w:val="000F072C"/>
    <w:rsid w:val="000F5041"/>
    <w:rsid w:val="000F6743"/>
    <w:rsid w:val="001006C2"/>
    <w:rsid w:val="00101BE8"/>
    <w:rsid w:val="00107B2B"/>
    <w:rsid w:val="0011034B"/>
    <w:rsid w:val="00111440"/>
    <w:rsid w:val="00112AC5"/>
    <w:rsid w:val="001133DD"/>
    <w:rsid w:val="001157A0"/>
    <w:rsid w:val="00120CBE"/>
    <w:rsid w:val="00121BAE"/>
    <w:rsid w:val="001261C4"/>
    <w:rsid w:val="00127112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EEA"/>
    <w:rsid w:val="00163164"/>
    <w:rsid w:val="00166253"/>
    <w:rsid w:val="001704B7"/>
    <w:rsid w:val="001710C0"/>
    <w:rsid w:val="00172AFB"/>
    <w:rsid w:val="00176BB2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36E4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2BA"/>
    <w:rsid w:val="001F0D77"/>
    <w:rsid w:val="001F395B"/>
    <w:rsid w:val="001F7DD8"/>
    <w:rsid w:val="00201928"/>
    <w:rsid w:val="00203E26"/>
    <w:rsid w:val="0020449C"/>
    <w:rsid w:val="002113B8"/>
    <w:rsid w:val="00215665"/>
    <w:rsid w:val="002163BB"/>
    <w:rsid w:val="0021792C"/>
    <w:rsid w:val="00222F5E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676D9"/>
    <w:rsid w:val="002768DC"/>
    <w:rsid w:val="00276EF9"/>
    <w:rsid w:val="00285F35"/>
    <w:rsid w:val="00294C8F"/>
    <w:rsid w:val="002A44EB"/>
    <w:rsid w:val="002A6C56"/>
    <w:rsid w:val="002C090C"/>
    <w:rsid w:val="002C1243"/>
    <w:rsid w:val="002C1815"/>
    <w:rsid w:val="002C475E"/>
    <w:rsid w:val="002C6AD6"/>
    <w:rsid w:val="002D6C2A"/>
    <w:rsid w:val="002D7A86"/>
    <w:rsid w:val="002E1A9B"/>
    <w:rsid w:val="002F45FF"/>
    <w:rsid w:val="002F6D17"/>
    <w:rsid w:val="00302887"/>
    <w:rsid w:val="003056EB"/>
    <w:rsid w:val="003071FF"/>
    <w:rsid w:val="00310652"/>
    <w:rsid w:val="003130DC"/>
    <w:rsid w:val="0031371D"/>
    <w:rsid w:val="0031789F"/>
    <w:rsid w:val="00320788"/>
    <w:rsid w:val="003233A3"/>
    <w:rsid w:val="0034455D"/>
    <w:rsid w:val="0034604B"/>
    <w:rsid w:val="00346D17"/>
    <w:rsid w:val="00347972"/>
    <w:rsid w:val="0035087D"/>
    <w:rsid w:val="0035469B"/>
    <w:rsid w:val="003550F8"/>
    <w:rsid w:val="003559CC"/>
    <w:rsid w:val="003569D7"/>
    <w:rsid w:val="003608AC"/>
    <w:rsid w:val="00362973"/>
    <w:rsid w:val="00363A23"/>
    <w:rsid w:val="0036465A"/>
    <w:rsid w:val="00372CB3"/>
    <w:rsid w:val="00390C38"/>
    <w:rsid w:val="00392748"/>
    <w:rsid w:val="00392C65"/>
    <w:rsid w:val="00392ED5"/>
    <w:rsid w:val="00397FA3"/>
    <w:rsid w:val="003A19DC"/>
    <w:rsid w:val="003A1B45"/>
    <w:rsid w:val="003A220C"/>
    <w:rsid w:val="003A2913"/>
    <w:rsid w:val="003B46FC"/>
    <w:rsid w:val="003B5767"/>
    <w:rsid w:val="003B71AF"/>
    <w:rsid w:val="003B7605"/>
    <w:rsid w:val="003C08AA"/>
    <w:rsid w:val="003C2A7B"/>
    <w:rsid w:val="003C49EF"/>
    <w:rsid w:val="003C6BCA"/>
    <w:rsid w:val="003C7902"/>
    <w:rsid w:val="003D0BFF"/>
    <w:rsid w:val="003D6EF1"/>
    <w:rsid w:val="003E2EC7"/>
    <w:rsid w:val="003E5BE5"/>
    <w:rsid w:val="003F18D1"/>
    <w:rsid w:val="003F20EC"/>
    <w:rsid w:val="003F4F0E"/>
    <w:rsid w:val="003F6096"/>
    <w:rsid w:val="003F6E06"/>
    <w:rsid w:val="00402BEF"/>
    <w:rsid w:val="00403C7A"/>
    <w:rsid w:val="00404D5D"/>
    <w:rsid w:val="004057A6"/>
    <w:rsid w:val="00406554"/>
    <w:rsid w:val="00413164"/>
    <w:rsid w:val="004131B0"/>
    <w:rsid w:val="00416C42"/>
    <w:rsid w:val="00422476"/>
    <w:rsid w:val="0042385C"/>
    <w:rsid w:val="00431654"/>
    <w:rsid w:val="00434926"/>
    <w:rsid w:val="004434BC"/>
    <w:rsid w:val="00443ACE"/>
    <w:rsid w:val="00444217"/>
    <w:rsid w:val="004478F4"/>
    <w:rsid w:val="00450F7A"/>
    <w:rsid w:val="00452C6D"/>
    <w:rsid w:val="00455E0B"/>
    <w:rsid w:val="0046248A"/>
    <w:rsid w:val="00462B9F"/>
    <w:rsid w:val="004659EE"/>
    <w:rsid w:val="00473E34"/>
    <w:rsid w:val="00476BA9"/>
    <w:rsid w:val="004936C2"/>
    <w:rsid w:val="0049379C"/>
    <w:rsid w:val="00497754"/>
    <w:rsid w:val="004A1CA0"/>
    <w:rsid w:val="004A22E9"/>
    <w:rsid w:val="004A4ACD"/>
    <w:rsid w:val="004A56AE"/>
    <w:rsid w:val="004A5BC5"/>
    <w:rsid w:val="004B023D"/>
    <w:rsid w:val="004C0909"/>
    <w:rsid w:val="004C188B"/>
    <w:rsid w:val="004C3F97"/>
    <w:rsid w:val="004C7EF1"/>
    <w:rsid w:val="004D01F2"/>
    <w:rsid w:val="004D3339"/>
    <w:rsid w:val="004D353F"/>
    <w:rsid w:val="004D36D7"/>
    <w:rsid w:val="004D682B"/>
    <w:rsid w:val="004D68E7"/>
    <w:rsid w:val="004E6152"/>
    <w:rsid w:val="004F344A"/>
    <w:rsid w:val="00504ED4"/>
    <w:rsid w:val="00510639"/>
    <w:rsid w:val="00513324"/>
    <w:rsid w:val="00516142"/>
    <w:rsid w:val="00520027"/>
    <w:rsid w:val="0052093C"/>
    <w:rsid w:val="00521B31"/>
    <w:rsid w:val="00522469"/>
    <w:rsid w:val="0052400A"/>
    <w:rsid w:val="00527508"/>
    <w:rsid w:val="00536277"/>
    <w:rsid w:val="00536F43"/>
    <w:rsid w:val="00545543"/>
    <w:rsid w:val="005510BA"/>
    <w:rsid w:val="005516F6"/>
    <w:rsid w:val="0055232C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3F01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129FA"/>
    <w:rsid w:val="006131CE"/>
    <w:rsid w:val="0061336B"/>
    <w:rsid w:val="00617D6E"/>
    <w:rsid w:val="00622D61"/>
    <w:rsid w:val="00624198"/>
    <w:rsid w:val="00636C28"/>
    <w:rsid w:val="006428E5"/>
    <w:rsid w:val="00644958"/>
    <w:rsid w:val="00644A51"/>
    <w:rsid w:val="0064675E"/>
    <w:rsid w:val="00652A97"/>
    <w:rsid w:val="00667312"/>
    <w:rsid w:val="00672919"/>
    <w:rsid w:val="00674018"/>
    <w:rsid w:val="00686587"/>
    <w:rsid w:val="006904CF"/>
    <w:rsid w:val="00695EE2"/>
    <w:rsid w:val="0069660B"/>
    <w:rsid w:val="006A1B33"/>
    <w:rsid w:val="006A48F1"/>
    <w:rsid w:val="006A71A3"/>
    <w:rsid w:val="006B03F2"/>
    <w:rsid w:val="006B0B79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0A5D"/>
    <w:rsid w:val="00705FEC"/>
    <w:rsid w:val="0071147A"/>
    <w:rsid w:val="0071185D"/>
    <w:rsid w:val="00721E01"/>
    <w:rsid w:val="007222AD"/>
    <w:rsid w:val="007236E1"/>
    <w:rsid w:val="007267CF"/>
    <w:rsid w:val="00731F3F"/>
    <w:rsid w:val="00733BAB"/>
    <w:rsid w:val="0073569B"/>
    <w:rsid w:val="007436BF"/>
    <w:rsid w:val="007443E9"/>
    <w:rsid w:val="00745DCE"/>
    <w:rsid w:val="00753D89"/>
    <w:rsid w:val="00753DDA"/>
    <w:rsid w:val="00754B9F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2E87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1863"/>
    <w:rsid w:val="00802FFA"/>
    <w:rsid w:val="00810E4B"/>
    <w:rsid w:val="00814450"/>
    <w:rsid w:val="00814BAA"/>
    <w:rsid w:val="00816E53"/>
    <w:rsid w:val="00824295"/>
    <w:rsid w:val="00827A65"/>
    <w:rsid w:val="00830473"/>
    <w:rsid w:val="008313F3"/>
    <w:rsid w:val="008314A1"/>
    <w:rsid w:val="008402F2"/>
    <w:rsid w:val="008405BB"/>
    <w:rsid w:val="00846494"/>
    <w:rsid w:val="00847B20"/>
    <w:rsid w:val="008509D3"/>
    <w:rsid w:val="00851F79"/>
    <w:rsid w:val="00853418"/>
    <w:rsid w:val="00857CF6"/>
    <w:rsid w:val="00857F11"/>
    <w:rsid w:val="008610ED"/>
    <w:rsid w:val="00861C6A"/>
    <w:rsid w:val="00865199"/>
    <w:rsid w:val="00867DCA"/>
    <w:rsid w:val="00867EAF"/>
    <w:rsid w:val="00870763"/>
    <w:rsid w:val="008713EA"/>
    <w:rsid w:val="00873C6B"/>
    <w:rsid w:val="0088426A"/>
    <w:rsid w:val="008852BA"/>
    <w:rsid w:val="00885332"/>
    <w:rsid w:val="00890108"/>
    <w:rsid w:val="00893877"/>
    <w:rsid w:val="0089532C"/>
    <w:rsid w:val="00895991"/>
    <w:rsid w:val="00896165"/>
    <w:rsid w:val="00896681"/>
    <w:rsid w:val="008A02D9"/>
    <w:rsid w:val="008A2749"/>
    <w:rsid w:val="008A3A90"/>
    <w:rsid w:val="008B06D4"/>
    <w:rsid w:val="008B4F20"/>
    <w:rsid w:val="008B7FFD"/>
    <w:rsid w:val="008C09FC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2D49"/>
    <w:rsid w:val="008F340F"/>
    <w:rsid w:val="008F605B"/>
    <w:rsid w:val="00903523"/>
    <w:rsid w:val="00906281"/>
    <w:rsid w:val="0090659A"/>
    <w:rsid w:val="00911080"/>
    <w:rsid w:val="0091350B"/>
    <w:rsid w:val="00915986"/>
    <w:rsid w:val="00917624"/>
    <w:rsid w:val="00926CB2"/>
    <w:rsid w:val="00926DA2"/>
    <w:rsid w:val="00930386"/>
    <w:rsid w:val="009309F5"/>
    <w:rsid w:val="00933237"/>
    <w:rsid w:val="00933F28"/>
    <w:rsid w:val="009476C0"/>
    <w:rsid w:val="0096116F"/>
    <w:rsid w:val="00963E34"/>
    <w:rsid w:val="00964DFA"/>
    <w:rsid w:val="0098155C"/>
    <w:rsid w:val="00983B77"/>
    <w:rsid w:val="00987084"/>
    <w:rsid w:val="00996053"/>
    <w:rsid w:val="009A0B2F"/>
    <w:rsid w:val="009A1CF4"/>
    <w:rsid w:val="009A299C"/>
    <w:rsid w:val="009A37D7"/>
    <w:rsid w:val="009A4E17"/>
    <w:rsid w:val="009A6955"/>
    <w:rsid w:val="009A7B0B"/>
    <w:rsid w:val="009B341C"/>
    <w:rsid w:val="009B405A"/>
    <w:rsid w:val="009B5747"/>
    <w:rsid w:val="009D2C27"/>
    <w:rsid w:val="009E2309"/>
    <w:rsid w:val="009E42B9"/>
    <w:rsid w:val="009E4E17"/>
    <w:rsid w:val="009F4C2E"/>
    <w:rsid w:val="00A011FC"/>
    <w:rsid w:val="00A014A3"/>
    <w:rsid w:val="00A027CC"/>
    <w:rsid w:val="00A0412D"/>
    <w:rsid w:val="00A21211"/>
    <w:rsid w:val="00A30F8A"/>
    <w:rsid w:val="00A34E7F"/>
    <w:rsid w:val="00A4530E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044C"/>
    <w:rsid w:val="00A71D29"/>
    <w:rsid w:val="00A73EBA"/>
    <w:rsid w:val="00A754B4"/>
    <w:rsid w:val="00A807C1"/>
    <w:rsid w:val="00A81EA0"/>
    <w:rsid w:val="00A82658"/>
    <w:rsid w:val="00A83374"/>
    <w:rsid w:val="00A93353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1182A"/>
    <w:rsid w:val="00B160D2"/>
    <w:rsid w:val="00B22DA3"/>
    <w:rsid w:val="00B2496B"/>
    <w:rsid w:val="00B27499"/>
    <w:rsid w:val="00B3010D"/>
    <w:rsid w:val="00B32216"/>
    <w:rsid w:val="00B35151"/>
    <w:rsid w:val="00B433F2"/>
    <w:rsid w:val="00B458E8"/>
    <w:rsid w:val="00B5397B"/>
    <w:rsid w:val="00B53EE9"/>
    <w:rsid w:val="00B6183E"/>
    <w:rsid w:val="00B62809"/>
    <w:rsid w:val="00B648E5"/>
    <w:rsid w:val="00B7675A"/>
    <w:rsid w:val="00B81898"/>
    <w:rsid w:val="00B82DED"/>
    <w:rsid w:val="00B8606B"/>
    <w:rsid w:val="00B878E7"/>
    <w:rsid w:val="00B879CC"/>
    <w:rsid w:val="00B87E5B"/>
    <w:rsid w:val="00B97278"/>
    <w:rsid w:val="00B97943"/>
    <w:rsid w:val="00BA1D0B"/>
    <w:rsid w:val="00BA6972"/>
    <w:rsid w:val="00BA72EC"/>
    <w:rsid w:val="00BB1E0D"/>
    <w:rsid w:val="00BB26C8"/>
    <w:rsid w:val="00BB4D9B"/>
    <w:rsid w:val="00BB73FF"/>
    <w:rsid w:val="00BB7688"/>
    <w:rsid w:val="00BC7423"/>
    <w:rsid w:val="00BC7CAC"/>
    <w:rsid w:val="00BD6D76"/>
    <w:rsid w:val="00BE1277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6B1F"/>
    <w:rsid w:val="00C410D9"/>
    <w:rsid w:val="00C44DB7"/>
    <w:rsid w:val="00C4510A"/>
    <w:rsid w:val="00C47F2E"/>
    <w:rsid w:val="00C50140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09C5"/>
    <w:rsid w:val="00C91855"/>
    <w:rsid w:val="00C91C26"/>
    <w:rsid w:val="00CA73D5"/>
    <w:rsid w:val="00CB0757"/>
    <w:rsid w:val="00CB5068"/>
    <w:rsid w:val="00CB6BC6"/>
    <w:rsid w:val="00CC1C87"/>
    <w:rsid w:val="00CC3000"/>
    <w:rsid w:val="00CC4859"/>
    <w:rsid w:val="00CC7A35"/>
    <w:rsid w:val="00CD072A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1531"/>
    <w:rsid w:val="00D345AB"/>
    <w:rsid w:val="00D3731A"/>
    <w:rsid w:val="00D41566"/>
    <w:rsid w:val="00D458EC"/>
    <w:rsid w:val="00D501B0"/>
    <w:rsid w:val="00D52582"/>
    <w:rsid w:val="00D55192"/>
    <w:rsid w:val="00D56A0E"/>
    <w:rsid w:val="00D57AD3"/>
    <w:rsid w:val="00D62F25"/>
    <w:rsid w:val="00D635FE"/>
    <w:rsid w:val="00D66A7B"/>
    <w:rsid w:val="00D729DE"/>
    <w:rsid w:val="00D75B6A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13C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3348"/>
    <w:rsid w:val="00E26930"/>
    <w:rsid w:val="00E27257"/>
    <w:rsid w:val="00E27F4F"/>
    <w:rsid w:val="00E33D87"/>
    <w:rsid w:val="00E4305D"/>
    <w:rsid w:val="00E449D0"/>
    <w:rsid w:val="00E44A34"/>
    <w:rsid w:val="00E4506A"/>
    <w:rsid w:val="00E5265F"/>
    <w:rsid w:val="00E53F99"/>
    <w:rsid w:val="00E5504B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C5C48"/>
    <w:rsid w:val="00ED6019"/>
    <w:rsid w:val="00ED7830"/>
    <w:rsid w:val="00EE3909"/>
    <w:rsid w:val="00EF4205"/>
    <w:rsid w:val="00EF5939"/>
    <w:rsid w:val="00F01714"/>
    <w:rsid w:val="00F01F18"/>
    <w:rsid w:val="00F0258F"/>
    <w:rsid w:val="00F02D06"/>
    <w:rsid w:val="00F056E5"/>
    <w:rsid w:val="00F06FDD"/>
    <w:rsid w:val="00F10819"/>
    <w:rsid w:val="00F11219"/>
    <w:rsid w:val="00F1676E"/>
    <w:rsid w:val="00F16F35"/>
    <w:rsid w:val="00F17559"/>
    <w:rsid w:val="00F2229D"/>
    <w:rsid w:val="00F258F5"/>
    <w:rsid w:val="00F25ABB"/>
    <w:rsid w:val="00F27963"/>
    <w:rsid w:val="00F30103"/>
    <w:rsid w:val="00F30446"/>
    <w:rsid w:val="00F31C27"/>
    <w:rsid w:val="00F4135D"/>
    <w:rsid w:val="00F41F1B"/>
    <w:rsid w:val="00F43D6D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C6862"/>
    <w:rsid w:val="00FD33AB"/>
    <w:rsid w:val="00FD4724"/>
    <w:rsid w:val="00FD4A68"/>
    <w:rsid w:val="00FD592B"/>
    <w:rsid w:val="00FD68ED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868432-0190-4431-B0DC-28EA1DBA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3221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593F01"/>
    <w:pPr>
      <w:numPr>
        <w:ilvl w:val="2"/>
        <w:numId w:val="5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C50140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Heading1"/>
    <w:next w:val="BodyTextL25"/>
    <w:qFormat/>
    <w:rsid w:val="00593F01"/>
    <w:pPr>
      <w:numPr>
        <w:numId w:val="5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B32216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B32216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Heading2"/>
    <w:next w:val="BodyTextL25"/>
    <w:rsid w:val="00593F01"/>
    <w:pPr>
      <w:numPr>
        <w:ilvl w:val="1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basedOn w:val="DefaultParagraphFont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1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basedOn w:val="DefaultParagraphFont"/>
    <w:rsid w:val="00231DCA"/>
    <w:rPr>
      <w:sz w:val="22"/>
      <w:szCs w:val="22"/>
    </w:rPr>
  </w:style>
  <w:style w:type="character" w:customStyle="1" w:styleId="BodyTextChar1">
    <w:name w:val="Body Text Char1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1"/>
    <w:link w:val="BodyTextBold"/>
    <w:rsid w:val="00C73E03"/>
    <w:rPr>
      <w:rFonts w:eastAsia="Times New Roman" w:cs="Arial"/>
      <w:b/>
      <w:szCs w:val="24"/>
    </w:rPr>
  </w:style>
  <w:style w:type="paragraph" w:customStyle="1" w:styleId="Figure">
    <w:name w:val="Figure"/>
    <w:basedOn w:val="Normal"/>
    <w:next w:val="Normal"/>
    <w:rsid w:val="00D3731A"/>
    <w:pPr>
      <w:spacing w:before="240" w:after="240" w:line="240" w:lineRule="auto"/>
      <w:jc w:val="center"/>
    </w:pPr>
    <w:rPr>
      <w:rFonts w:eastAsia="SimSun" w:cs="Arial"/>
      <w:sz w:val="20"/>
      <w:szCs w:val="20"/>
      <w:lang w:eastAsia="zh-CN"/>
    </w:rPr>
  </w:style>
  <w:style w:type="character" w:styleId="Hyperlink">
    <w:name w:val="Hyperlink"/>
    <w:unhideWhenUsed/>
    <w:rsid w:val="00926DA2"/>
    <w:rPr>
      <w:color w:val="0000FF"/>
      <w:u w:val="single"/>
    </w:rPr>
  </w:style>
  <w:style w:type="character" w:customStyle="1" w:styleId="EmailStyle113">
    <w:name w:val="EmailStyle113"/>
    <w:semiHidden/>
    <w:rsid w:val="00926DA2"/>
    <w:rPr>
      <w:rFonts w:ascii="Arial" w:hAnsi="Arial" w:cs="Arial"/>
      <w:color w:val="aut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70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Unicon\Curriculum_Templates\CCNA_Security_P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3F7839-6046-4C2A-B335-57D679A6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CCNA_Security_PT-Template.dotx</Template>
  <TotalTime>1</TotalTime>
  <Pages>6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spennock</dc:creator>
  <cp:lastModifiedBy>student</cp:lastModifiedBy>
  <cp:revision>2</cp:revision>
  <cp:lastPrinted>2014-06-27T01:27:00Z</cp:lastPrinted>
  <dcterms:created xsi:type="dcterms:W3CDTF">2024-04-03T06:27:00Z</dcterms:created>
  <dcterms:modified xsi:type="dcterms:W3CDTF">2024-04-03T06:27:00Z</dcterms:modified>
</cp:coreProperties>
</file>